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3E" w:rsidRDefault="0047009D">
      <w:pPr>
        <w:jc w:val="center"/>
        <w:rPr>
          <w:rFonts w:eastAsia="楷体_GB2312"/>
          <w:b/>
          <w:sz w:val="44"/>
          <w:szCs w:val="44"/>
        </w:rPr>
      </w:pPr>
      <w:r>
        <w:rPr>
          <w:rFonts w:eastAsia="楷体_GB2312"/>
          <w:b/>
          <w:sz w:val="44"/>
          <w:szCs w:val="44"/>
        </w:rPr>
        <w:t>暨南大学本科实验报告专用纸</w:t>
      </w:r>
    </w:p>
    <w:p w:rsidR="006C7C3E" w:rsidRDefault="0047009D">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数字图像处理实验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6C7C3E" w:rsidRDefault="0047009D">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图像的傅立叶变换</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刘晓翔</w:t>
      </w:r>
      <w:r>
        <w:rPr>
          <w:rFonts w:eastAsia="楷体_GB2312"/>
          <w:sz w:val="28"/>
          <w:szCs w:val="28"/>
          <w:u w:val="single"/>
        </w:rPr>
        <w:t xml:space="preserve">         </w:t>
      </w:r>
    </w:p>
    <w:p w:rsidR="006C7C3E" w:rsidRDefault="0047009D">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08060275</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6C7C3E" w:rsidRDefault="0047009D">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陈旭天</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2021100733</w:t>
      </w:r>
      <w:r>
        <w:rPr>
          <w:rFonts w:eastAsia="楷体_GB2312"/>
          <w:sz w:val="28"/>
          <w:szCs w:val="28"/>
          <w:u w:val="single"/>
        </w:rPr>
        <w:t xml:space="preserve">                         </w:t>
      </w:r>
    </w:p>
    <w:p w:rsidR="006C7C3E" w:rsidRDefault="0047009D">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rPr>
        <w:t xml:space="preserve">  </w:t>
      </w:r>
    </w:p>
    <w:p w:rsidR="006C7C3E" w:rsidRDefault="0047009D">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2023</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hint="eastAsia"/>
          <w:sz w:val="28"/>
          <w:szCs w:val="28"/>
          <w:u w:val="single"/>
        </w:rPr>
        <w:t>11</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1</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r>
        <w:rPr>
          <w:rFonts w:eastAsia="楷体_GB2312"/>
          <w:sz w:val="28"/>
          <w:szCs w:val="28"/>
        </w:rPr>
        <w:t>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rsidR="006C7C3E" w:rsidRDefault="0047009D">
      <w:pPr>
        <w:numPr>
          <w:ilvl w:val="0"/>
          <w:numId w:val="1"/>
        </w:numPr>
        <w:spacing w:line="360" w:lineRule="auto"/>
        <w:rPr>
          <w:b/>
          <w:sz w:val="28"/>
          <w:szCs w:val="28"/>
        </w:rPr>
      </w:pPr>
      <w:r>
        <w:rPr>
          <w:rFonts w:hint="eastAsia"/>
          <w:b/>
          <w:sz w:val="28"/>
          <w:szCs w:val="28"/>
        </w:rPr>
        <w:t>实验目的</w:t>
      </w:r>
    </w:p>
    <w:p w:rsidR="006C7C3E" w:rsidRPr="00DD77A2" w:rsidRDefault="0047009D">
      <w:pPr>
        <w:spacing w:line="360" w:lineRule="auto"/>
        <w:ind w:left="420"/>
        <w:rPr>
          <w:szCs w:val="21"/>
        </w:rPr>
      </w:pPr>
      <w:r>
        <w:rPr>
          <w:rFonts w:hint="eastAsia"/>
          <w:szCs w:val="21"/>
        </w:rPr>
        <w:t>参见具体的各个实验项目。</w:t>
      </w:r>
      <w:r w:rsidR="00DD77A2">
        <w:rPr>
          <w:szCs w:val="21"/>
        </w:rPr>
        <w:br/>
      </w:r>
      <w:r w:rsidR="00DD77A2" w:rsidRPr="00DD77A2">
        <w:rPr>
          <w:rFonts w:hint="eastAsia"/>
          <w:szCs w:val="21"/>
        </w:rPr>
        <w:t>①了解图像变换的意义和手段；②熟悉傅里叶变换的公式和基本性质；③掌握基本傅立叶变换（</w:t>
      </w:r>
      <w:r w:rsidR="00DD77A2" w:rsidRPr="00DD77A2">
        <w:rPr>
          <w:rFonts w:hint="eastAsia"/>
          <w:szCs w:val="21"/>
        </w:rPr>
        <w:t>FT</w:t>
      </w:r>
      <w:r w:rsidR="00DD77A2" w:rsidRPr="00DD77A2">
        <w:rPr>
          <w:rFonts w:hint="eastAsia"/>
          <w:szCs w:val="21"/>
        </w:rPr>
        <w:t>）及其反变换的编程方法；④掌握快速傅立叶变换（</w:t>
      </w:r>
      <w:r w:rsidR="00DD77A2" w:rsidRPr="00DD77A2">
        <w:rPr>
          <w:rFonts w:hint="eastAsia"/>
          <w:szCs w:val="21"/>
        </w:rPr>
        <w:t>FFT</w:t>
      </w:r>
      <w:r w:rsidR="00DD77A2" w:rsidRPr="00DD77A2">
        <w:rPr>
          <w:rFonts w:hint="eastAsia"/>
          <w:szCs w:val="21"/>
        </w:rPr>
        <w:t>）及其反变换的编程方法。</w:t>
      </w:r>
    </w:p>
    <w:p w:rsidR="006C7C3E" w:rsidRDefault="0047009D">
      <w:pPr>
        <w:numPr>
          <w:ilvl w:val="0"/>
          <w:numId w:val="1"/>
        </w:numPr>
        <w:spacing w:line="360" w:lineRule="auto"/>
        <w:rPr>
          <w:b/>
          <w:sz w:val="28"/>
          <w:szCs w:val="28"/>
        </w:rPr>
      </w:pPr>
      <w:r>
        <w:rPr>
          <w:rFonts w:hint="eastAsia"/>
          <w:b/>
          <w:sz w:val="28"/>
          <w:szCs w:val="28"/>
        </w:rPr>
        <w:t>实验内容和要求</w:t>
      </w:r>
    </w:p>
    <w:p w:rsidR="006C7C3E" w:rsidRDefault="0047009D">
      <w:pPr>
        <w:spacing w:line="360" w:lineRule="auto"/>
        <w:ind w:left="420"/>
        <w:rPr>
          <w:szCs w:val="21"/>
        </w:rPr>
      </w:pPr>
      <w:r>
        <w:rPr>
          <w:rFonts w:hint="eastAsia"/>
          <w:szCs w:val="21"/>
        </w:rPr>
        <w:t>参见具体的各个实验项目。</w:t>
      </w:r>
    </w:p>
    <w:p w:rsidR="00DD77A2" w:rsidRDefault="00DD77A2">
      <w:pPr>
        <w:spacing w:line="360" w:lineRule="auto"/>
        <w:ind w:left="420"/>
        <w:rPr>
          <w:rFonts w:hint="eastAsia"/>
          <w:szCs w:val="21"/>
        </w:rPr>
      </w:pPr>
      <w:r w:rsidRPr="00DD77A2">
        <w:rPr>
          <w:rFonts w:hint="eastAsia"/>
          <w:szCs w:val="21"/>
        </w:rPr>
        <w:t>利用</w:t>
      </w:r>
      <w:r w:rsidRPr="00DD77A2">
        <w:rPr>
          <w:rFonts w:hint="eastAsia"/>
          <w:szCs w:val="21"/>
        </w:rPr>
        <w:t>Visual C++6.0</w:t>
      </w:r>
      <w:r w:rsidRPr="00DD77A2">
        <w:rPr>
          <w:rFonts w:hint="eastAsia"/>
          <w:szCs w:val="21"/>
        </w:rPr>
        <w:t>软件开发工具编写程序，根据</w:t>
      </w:r>
      <w:r w:rsidRPr="00DD77A2">
        <w:rPr>
          <w:rFonts w:hint="eastAsia"/>
          <w:szCs w:val="21"/>
        </w:rPr>
        <w:t>FT</w:t>
      </w:r>
      <w:r w:rsidRPr="00DD77A2">
        <w:rPr>
          <w:rFonts w:hint="eastAsia"/>
          <w:szCs w:val="21"/>
        </w:rPr>
        <w:t>、</w:t>
      </w:r>
      <w:r w:rsidRPr="00DD77A2">
        <w:rPr>
          <w:rFonts w:hint="eastAsia"/>
          <w:szCs w:val="21"/>
        </w:rPr>
        <w:t>FFT</w:t>
      </w:r>
      <w:r w:rsidRPr="00DD77A2">
        <w:rPr>
          <w:rFonts w:hint="eastAsia"/>
          <w:szCs w:val="21"/>
        </w:rPr>
        <w:t>算法生成</w:t>
      </w:r>
      <w:r w:rsidRPr="00DD77A2">
        <w:rPr>
          <w:rFonts w:hint="eastAsia"/>
          <w:szCs w:val="21"/>
        </w:rPr>
        <w:t>256</w:t>
      </w:r>
      <w:r w:rsidRPr="00DD77A2">
        <w:rPr>
          <w:rFonts w:hint="eastAsia"/>
          <w:szCs w:val="21"/>
        </w:rPr>
        <w:t>灰度图像频谱图，根据</w:t>
      </w:r>
      <w:r w:rsidRPr="00DD77A2">
        <w:rPr>
          <w:rFonts w:hint="eastAsia"/>
          <w:szCs w:val="21"/>
        </w:rPr>
        <w:t>FT</w:t>
      </w:r>
      <w:r w:rsidRPr="00DD77A2">
        <w:rPr>
          <w:rFonts w:hint="eastAsia"/>
          <w:szCs w:val="21"/>
        </w:rPr>
        <w:t>、</w:t>
      </w:r>
      <w:r w:rsidRPr="00DD77A2">
        <w:rPr>
          <w:rFonts w:hint="eastAsia"/>
          <w:szCs w:val="21"/>
        </w:rPr>
        <w:t>FFT</w:t>
      </w:r>
      <w:r w:rsidRPr="00DD77A2">
        <w:rPr>
          <w:rFonts w:hint="eastAsia"/>
          <w:szCs w:val="21"/>
        </w:rPr>
        <w:t>反变换实现频域数据到原图像的恢复，程序执行结果正确。</w:t>
      </w:r>
      <w:bookmarkStart w:id="1" w:name="_GoBack"/>
      <w:bookmarkEnd w:id="1"/>
    </w:p>
    <w:p w:rsidR="006C7C3E" w:rsidRDefault="0047009D">
      <w:pPr>
        <w:numPr>
          <w:ilvl w:val="0"/>
          <w:numId w:val="1"/>
        </w:numPr>
        <w:spacing w:line="360" w:lineRule="auto"/>
        <w:rPr>
          <w:b/>
          <w:sz w:val="28"/>
          <w:szCs w:val="28"/>
        </w:rPr>
      </w:pPr>
      <w:r>
        <w:rPr>
          <w:rFonts w:hint="eastAsia"/>
          <w:b/>
          <w:sz w:val="28"/>
          <w:szCs w:val="28"/>
        </w:rPr>
        <w:t>主要仪器设备</w:t>
      </w:r>
    </w:p>
    <w:p w:rsidR="006C7C3E" w:rsidRDefault="0047009D">
      <w:pPr>
        <w:spacing w:line="360" w:lineRule="auto"/>
        <w:ind w:firstLine="420"/>
        <w:rPr>
          <w:szCs w:val="21"/>
        </w:rPr>
      </w:pPr>
      <w:r>
        <w:rPr>
          <w:rFonts w:hint="eastAsia"/>
          <w:b/>
          <w:szCs w:val="21"/>
        </w:rPr>
        <w:t>仪器：</w:t>
      </w:r>
      <w:r>
        <w:rPr>
          <w:rFonts w:hint="eastAsia"/>
          <w:szCs w:val="21"/>
        </w:rPr>
        <w:t>计算机</w:t>
      </w:r>
    </w:p>
    <w:p w:rsidR="006C7C3E" w:rsidRDefault="0047009D">
      <w:pPr>
        <w:spacing w:line="360" w:lineRule="auto"/>
        <w:ind w:firstLine="420"/>
        <w:rPr>
          <w:szCs w:val="21"/>
        </w:rPr>
      </w:pPr>
      <w:r>
        <w:rPr>
          <w:rFonts w:hint="eastAsia"/>
          <w:b/>
          <w:szCs w:val="21"/>
        </w:rPr>
        <w:t>实验环境：</w:t>
      </w:r>
      <w:r>
        <w:rPr>
          <w:rFonts w:hint="eastAsia"/>
          <w:szCs w:val="21"/>
        </w:rPr>
        <w:t xml:space="preserve"> Windows XP + Visual C++6.0</w:t>
      </w:r>
    </w:p>
    <w:p w:rsidR="006C7C3E" w:rsidRDefault="0047009D">
      <w:pPr>
        <w:numPr>
          <w:ilvl w:val="0"/>
          <w:numId w:val="1"/>
        </w:numPr>
        <w:spacing w:line="360" w:lineRule="auto"/>
        <w:rPr>
          <w:b/>
          <w:sz w:val="28"/>
          <w:szCs w:val="28"/>
        </w:rPr>
      </w:pPr>
      <w:r>
        <w:rPr>
          <w:rFonts w:hint="eastAsia"/>
          <w:b/>
          <w:sz w:val="28"/>
          <w:szCs w:val="28"/>
        </w:rPr>
        <w:t>实验原理</w:t>
      </w:r>
    </w:p>
    <w:p w:rsidR="006C7C3E" w:rsidRDefault="0047009D">
      <w:pPr>
        <w:spacing w:line="360" w:lineRule="auto"/>
        <w:ind w:firstLine="420"/>
        <w:rPr>
          <w:szCs w:val="21"/>
        </w:rPr>
      </w:pPr>
      <w:proofErr w:type="gramStart"/>
      <w:r>
        <w:rPr>
          <w:rFonts w:hint="eastAsia"/>
          <w:szCs w:val="21"/>
        </w:rPr>
        <w:t>画程序</w:t>
      </w:r>
      <w:proofErr w:type="gramEnd"/>
      <w:r>
        <w:rPr>
          <w:rFonts w:hint="eastAsia"/>
          <w:szCs w:val="21"/>
        </w:rPr>
        <w:t>的流程图或</w:t>
      </w:r>
      <w:r>
        <w:rPr>
          <w:rFonts w:hint="eastAsia"/>
          <w:szCs w:val="21"/>
        </w:rPr>
        <w:t>N-S</w:t>
      </w:r>
      <w:r>
        <w:rPr>
          <w:rFonts w:hint="eastAsia"/>
          <w:szCs w:val="21"/>
        </w:rPr>
        <w:t>图。</w:t>
      </w:r>
    </w:p>
    <w:p w:rsidR="006C7C3E" w:rsidRDefault="0047009D">
      <w:pPr>
        <w:spacing w:line="360" w:lineRule="auto"/>
        <w:ind w:firstLine="420"/>
        <w:rPr>
          <w:szCs w:val="21"/>
        </w:rPr>
      </w:pPr>
      <w:r>
        <w:rPr>
          <w:rFonts w:hint="eastAsia"/>
          <w:noProof/>
          <w:szCs w:val="21"/>
        </w:rPr>
        <w:lastRenderedPageBreak/>
        <w:drawing>
          <wp:inline distT="0" distB="0" distL="114300" distR="114300">
            <wp:extent cx="3857625" cy="556260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6"/>
                    <a:stretch>
                      <a:fillRect/>
                    </a:stretch>
                  </pic:blipFill>
                  <pic:spPr>
                    <a:xfrm>
                      <a:off x="0" y="0"/>
                      <a:ext cx="3857625" cy="5562600"/>
                    </a:xfrm>
                    <a:prstGeom prst="rect">
                      <a:avLst/>
                    </a:prstGeom>
                    <a:noFill/>
                    <a:ln>
                      <a:noFill/>
                    </a:ln>
                  </pic:spPr>
                </pic:pic>
              </a:graphicData>
            </a:graphic>
          </wp:inline>
        </w:drawing>
      </w:r>
    </w:p>
    <w:p w:rsidR="006C7C3E" w:rsidRDefault="0047009D">
      <w:pPr>
        <w:numPr>
          <w:ilvl w:val="0"/>
          <w:numId w:val="1"/>
        </w:numPr>
        <w:spacing w:line="360" w:lineRule="auto"/>
        <w:rPr>
          <w:b/>
          <w:sz w:val="28"/>
          <w:szCs w:val="28"/>
        </w:rPr>
      </w:pPr>
      <w:r>
        <w:rPr>
          <w:rFonts w:hint="eastAsia"/>
          <w:b/>
          <w:sz w:val="28"/>
          <w:szCs w:val="28"/>
        </w:rPr>
        <w:t>源程序</w:t>
      </w:r>
    </w:p>
    <w:p w:rsidR="006C7C3E" w:rsidRDefault="0047009D">
      <w:pPr>
        <w:spacing w:line="360" w:lineRule="auto"/>
        <w:ind w:left="420"/>
        <w:rPr>
          <w:szCs w:val="21"/>
        </w:rPr>
      </w:pPr>
      <w:r>
        <w:rPr>
          <w:rFonts w:hint="eastAsia"/>
          <w:szCs w:val="21"/>
        </w:rPr>
        <w:t>写出程序的源程序。</w:t>
      </w:r>
    </w:p>
    <w:p w:rsidR="006C7C3E" w:rsidRDefault="0047009D">
      <w:pPr>
        <w:spacing w:line="360" w:lineRule="auto"/>
        <w:ind w:firstLine="420"/>
        <w:rPr>
          <w:szCs w:val="21"/>
        </w:rPr>
      </w:pPr>
      <w:r>
        <w:rPr>
          <w:rFonts w:hint="eastAsia"/>
          <w:szCs w:val="21"/>
        </w:rPr>
        <w:t>实验中给出了</w:t>
      </w:r>
      <w:r>
        <w:rPr>
          <w:rFonts w:hint="eastAsia"/>
          <w:szCs w:val="21"/>
        </w:rPr>
        <w:t>FFT</w:t>
      </w:r>
      <w:r>
        <w:rPr>
          <w:rFonts w:hint="eastAsia"/>
          <w:szCs w:val="21"/>
        </w:rPr>
        <w:t>的源代码：</w:t>
      </w:r>
    </w:p>
    <w:p w:rsidR="006C7C3E" w:rsidRDefault="0047009D">
      <w:pPr>
        <w:spacing w:line="240" w:lineRule="exact"/>
        <w:rPr>
          <w:szCs w:val="21"/>
        </w:rPr>
      </w:pPr>
      <w:proofErr w:type="gramStart"/>
      <w:r>
        <w:rPr>
          <w:szCs w:val="21"/>
        </w:rPr>
        <w:t>void</w:t>
      </w:r>
      <w:proofErr w:type="gramEnd"/>
      <w:r>
        <w:rPr>
          <w:szCs w:val="21"/>
        </w:rPr>
        <w:t xml:space="preserve"> IFFT(complex&lt;double&gt; * FD, complex&lt;double&gt; * TD, </w:t>
      </w:r>
      <w:proofErr w:type="spellStart"/>
      <w:r>
        <w:rPr>
          <w:szCs w:val="21"/>
        </w:rPr>
        <w:t>int</w:t>
      </w:r>
      <w:proofErr w:type="spellEnd"/>
      <w:r>
        <w:rPr>
          <w:szCs w:val="21"/>
        </w:rPr>
        <w:t xml:space="preserve"> r)</w:t>
      </w:r>
    </w:p>
    <w:p w:rsidR="006C7C3E" w:rsidRDefault="0047009D">
      <w:pPr>
        <w:spacing w:line="240" w:lineRule="exact"/>
        <w:rPr>
          <w:szCs w:val="21"/>
        </w:rPr>
      </w:pPr>
      <w:r>
        <w:rPr>
          <w:szCs w:val="21"/>
        </w:rPr>
        <w:t>{</w:t>
      </w:r>
    </w:p>
    <w:p w:rsidR="006C7C3E" w:rsidRDefault="0047009D">
      <w:pPr>
        <w:spacing w:line="240" w:lineRule="exact"/>
        <w:rPr>
          <w:szCs w:val="21"/>
        </w:rPr>
      </w:pPr>
      <w:r>
        <w:rPr>
          <w:rFonts w:hint="eastAsia"/>
          <w:szCs w:val="21"/>
        </w:rPr>
        <w:tab/>
        <w:t xml:space="preserve">// </w:t>
      </w:r>
      <w:proofErr w:type="gramStart"/>
      <w:r>
        <w:rPr>
          <w:rFonts w:hint="eastAsia"/>
          <w:szCs w:val="21"/>
        </w:rPr>
        <w:t>付立叶</w:t>
      </w:r>
      <w:proofErr w:type="gramEnd"/>
      <w:r>
        <w:rPr>
          <w:rFonts w:hint="eastAsia"/>
          <w:szCs w:val="21"/>
        </w:rPr>
        <w:t>变换点数</w:t>
      </w:r>
    </w:p>
    <w:p w:rsidR="006C7C3E" w:rsidRDefault="0047009D">
      <w:pPr>
        <w:spacing w:line="240" w:lineRule="exact"/>
        <w:rPr>
          <w:szCs w:val="21"/>
        </w:rPr>
      </w:pPr>
      <w:r>
        <w:rPr>
          <w:szCs w:val="21"/>
        </w:rPr>
        <w:tab/>
        <w:t>LONG</w:t>
      </w:r>
      <w:r>
        <w:rPr>
          <w:szCs w:val="21"/>
        </w:rPr>
        <w:tab/>
        <w:t>count;</w:t>
      </w:r>
    </w:p>
    <w:p w:rsidR="006C7C3E" w:rsidRDefault="0047009D">
      <w:pPr>
        <w:spacing w:line="240" w:lineRule="exact"/>
        <w:rPr>
          <w:szCs w:val="21"/>
        </w:rPr>
      </w:pPr>
      <w:r>
        <w:rPr>
          <w:rFonts w:hint="eastAsia"/>
          <w:szCs w:val="21"/>
        </w:rPr>
        <w:tab/>
        <w:t xml:space="preserve">// </w:t>
      </w:r>
      <w:proofErr w:type="gramStart"/>
      <w:r>
        <w:rPr>
          <w:rFonts w:hint="eastAsia"/>
          <w:szCs w:val="21"/>
        </w:rPr>
        <w:t>计算付立叶</w:t>
      </w:r>
      <w:proofErr w:type="gramEnd"/>
      <w:r>
        <w:rPr>
          <w:rFonts w:hint="eastAsia"/>
          <w:szCs w:val="21"/>
        </w:rPr>
        <w:t>变换点数</w:t>
      </w:r>
    </w:p>
    <w:p w:rsidR="006C7C3E" w:rsidRDefault="0047009D">
      <w:pPr>
        <w:spacing w:line="240" w:lineRule="exact"/>
        <w:rPr>
          <w:szCs w:val="21"/>
        </w:rPr>
      </w:pPr>
      <w:r>
        <w:rPr>
          <w:szCs w:val="21"/>
        </w:rPr>
        <w:tab/>
      </w:r>
      <w:proofErr w:type="gramStart"/>
      <w:r>
        <w:rPr>
          <w:szCs w:val="21"/>
        </w:rPr>
        <w:t>count</w:t>
      </w:r>
      <w:proofErr w:type="gramEnd"/>
      <w:r>
        <w:rPr>
          <w:szCs w:val="21"/>
        </w:rPr>
        <w:t xml:space="preserve"> = 1 &lt;&lt; r;</w:t>
      </w:r>
    </w:p>
    <w:p w:rsidR="006C7C3E" w:rsidRDefault="006C7C3E">
      <w:pPr>
        <w:spacing w:line="240" w:lineRule="exact"/>
        <w:rPr>
          <w:szCs w:val="21"/>
        </w:rPr>
      </w:pPr>
    </w:p>
    <w:p w:rsidR="006C7C3E" w:rsidRDefault="0047009D">
      <w:pPr>
        <w:spacing w:line="240" w:lineRule="exact"/>
        <w:rPr>
          <w:szCs w:val="21"/>
        </w:rPr>
      </w:pPr>
      <w:r>
        <w:rPr>
          <w:rFonts w:hint="eastAsia"/>
          <w:szCs w:val="21"/>
        </w:rPr>
        <w:tab/>
        <w:t xml:space="preserve">// </w:t>
      </w:r>
      <w:r>
        <w:rPr>
          <w:rFonts w:hint="eastAsia"/>
          <w:szCs w:val="21"/>
        </w:rPr>
        <w:t>分配运算所需存储器</w:t>
      </w:r>
    </w:p>
    <w:p w:rsidR="006C7C3E" w:rsidRDefault="0047009D">
      <w:pPr>
        <w:spacing w:line="240" w:lineRule="exact"/>
        <w:rPr>
          <w:szCs w:val="21"/>
        </w:rPr>
      </w:pPr>
      <w:r>
        <w:rPr>
          <w:szCs w:val="21"/>
        </w:rPr>
        <w:tab/>
      </w:r>
      <w:proofErr w:type="gramStart"/>
      <w:r>
        <w:rPr>
          <w:szCs w:val="21"/>
        </w:rPr>
        <w:t>complex&lt;</w:t>
      </w:r>
      <w:proofErr w:type="gramEnd"/>
      <w:r>
        <w:rPr>
          <w:szCs w:val="21"/>
        </w:rPr>
        <w:t>double&gt; * X = new complex&lt;double&gt;[count];</w:t>
      </w:r>
    </w:p>
    <w:p w:rsidR="006C7C3E" w:rsidRDefault="0047009D">
      <w:pPr>
        <w:spacing w:line="240" w:lineRule="exact"/>
        <w:rPr>
          <w:szCs w:val="21"/>
        </w:rPr>
      </w:pPr>
      <w:r>
        <w:rPr>
          <w:rFonts w:hint="eastAsia"/>
          <w:szCs w:val="21"/>
        </w:rPr>
        <w:tab/>
        <w:t xml:space="preserve">// </w:t>
      </w:r>
      <w:r>
        <w:rPr>
          <w:rFonts w:hint="eastAsia"/>
          <w:szCs w:val="21"/>
        </w:rPr>
        <w:t>将频域点写入</w:t>
      </w:r>
      <w:r>
        <w:rPr>
          <w:rFonts w:hint="eastAsia"/>
          <w:szCs w:val="21"/>
        </w:rPr>
        <w:t>X</w:t>
      </w:r>
    </w:p>
    <w:p w:rsidR="006C7C3E" w:rsidRDefault="0047009D">
      <w:pPr>
        <w:spacing w:line="240" w:lineRule="exact"/>
        <w:rPr>
          <w:szCs w:val="21"/>
        </w:rPr>
      </w:pPr>
      <w:r>
        <w:rPr>
          <w:szCs w:val="21"/>
        </w:rPr>
        <w:tab/>
      </w:r>
      <w:proofErr w:type="spellStart"/>
      <w:proofErr w:type="gramStart"/>
      <w:r>
        <w:rPr>
          <w:szCs w:val="21"/>
        </w:rPr>
        <w:t>memcpy</w:t>
      </w:r>
      <w:proofErr w:type="spellEnd"/>
      <w:r>
        <w:rPr>
          <w:szCs w:val="21"/>
        </w:rPr>
        <w:t>(</w:t>
      </w:r>
      <w:proofErr w:type="gramEnd"/>
      <w:r>
        <w:rPr>
          <w:szCs w:val="21"/>
        </w:rPr>
        <w:t xml:space="preserve">X, FD, </w:t>
      </w:r>
      <w:proofErr w:type="spellStart"/>
      <w:r>
        <w:rPr>
          <w:szCs w:val="21"/>
        </w:rPr>
        <w:t>sizeof</w:t>
      </w:r>
      <w:proofErr w:type="spellEnd"/>
      <w:r>
        <w:rPr>
          <w:szCs w:val="21"/>
        </w:rPr>
        <w:t>(complex&lt;double&gt;) * count);</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求共轭</w:t>
      </w:r>
    </w:p>
    <w:p w:rsidR="006C7C3E" w:rsidRDefault="0047009D">
      <w:pPr>
        <w:spacing w:line="240" w:lineRule="exact"/>
        <w:rPr>
          <w:szCs w:val="21"/>
        </w:rPr>
      </w:pPr>
      <w:r>
        <w:rPr>
          <w:szCs w:val="21"/>
        </w:rPr>
        <w:lastRenderedPageBreak/>
        <w:tab/>
      </w:r>
      <w:proofErr w:type="gramStart"/>
      <w:r>
        <w:rPr>
          <w:szCs w:val="21"/>
        </w:rPr>
        <w:t>for(</w:t>
      </w:r>
      <w:proofErr w:type="spellStart"/>
      <w:proofErr w:type="gramEnd"/>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count; </w:t>
      </w:r>
      <w:proofErr w:type="spellStart"/>
      <w:r>
        <w:rPr>
          <w:szCs w:val="21"/>
        </w:rPr>
        <w:t>i</w:t>
      </w:r>
      <w:proofErr w:type="spellEnd"/>
      <w:r>
        <w:rPr>
          <w:szCs w:val="21"/>
        </w:rPr>
        <w:t>++)</w:t>
      </w:r>
    </w:p>
    <w:p w:rsidR="006C7C3E" w:rsidRDefault="0047009D">
      <w:pPr>
        <w:spacing w:line="240" w:lineRule="exact"/>
        <w:rPr>
          <w:szCs w:val="21"/>
        </w:rPr>
      </w:pPr>
      <w:r>
        <w:rPr>
          <w:szCs w:val="21"/>
        </w:rPr>
        <w:tab/>
      </w:r>
      <w:r>
        <w:rPr>
          <w:szCs w:val="21"/>
        </w:rPr>
        <w:tab/>
        <w:t>X[</w:t>
      </w:r>
      <w:proofErr w:type="spellStart"/>
      <w:r>
        <w:rPr>
          <w:szCs w:val="21"/>
        </w:rPr>
        <w:t>i</w:t>
      </w:r>
      <w:proofErr w:type="spellEnd"/>
      <w:r>
        <w:rPr>
          <w:szCs w:val="21"/>
        </w:rPr>
        <w:t>] = complex&lt;double&gt; (X[</w:t>
      </w:r>
      <w:proofErr w:type="spellStart"/>
      <w:r>
        <w:rPr>
          <w:szCs w:val="21"/>
        </w:rPr>
        <w:t>i</w:t>
      </w:r>
      <w:proofErr w:type="spellEnd"/>
      <w:r>
        <w:rPr>
          <w:szCs w:val="21"/>
        </w:rPr>
        <w:t>].</w:t>
      </w:r>
      <w:proofErr w:type="gramStart"/>
      <w:r>
        <w:rPr>
          <w:szCs w:val="21"/>
        </w:rPr>
        <w:t>real(</w:t>
      </w:r>
      <w:proofErr w:type="gramEnd"/>
      <w:r>
        <w:rPr>
          <w:szCs w:val="21"/>
        </w:rPr>
        <w:t>), -X[</w:t>
      </w:r>
      <w:proofErr w:type="spellStart"/>
      <w:r>
        <w:rPr>
          <w:szCs w:val="21"/>
        </w:rPr>
        <w:t>i</w:t>
      </w:r>
      <w:proofErr w:type="spellEnd"/>
      <w:r>
        <w:rPr>
          <w:szCs w:val="21"/>
        </w:rPr>
        <w:t>].</w:t>
      </w:r>
      <w:proofErr w:type="spellStart"/>
      <w:r>
        <w:rPr>
          <w:szCs w:val="21"/>
        </w:rPr>
        <w:t>imag</w:t>
      </w:r>
      <w:proofErr w:type="spellEnd"/>
      <w:r>
        <w:rPr>
          <w:szCs w:val="21"/>
        </w:rPr>
        <w:t>());</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调用</w:t>
      </w:r>
      <w:proofErr w:type="gramStart"/>
      <w:r>
        <w:rPr>
          <w:rFonts w:hint="eastAsia"/>
          <w:szCs w:val="21"/>
        </w:rPr>
        <w:t>快速付立叶</w:t>
      </w:r>
      <w:proofErr w:type="gramEnd"/>
      <w:r>
        <w:rPr>
          <w:rFonts w:hint="eastAsia"/>
          <w:szCs w:val="21"/>
        </w:rPr>
        <w:t>变换</w:t>
      </w:r>
    </w:p>
    <w:p w:rsidR="006C7C3E" w:rsidRDefault="0047009D">
      <w:pPr>
        <w:spacing w:line="240" w:lineRule="exact"/>
        <w:rPr>
          <w:szCs w:val="21"/>
        </w:rPr>
      </w:pPr>
      <w:r>
        <w:rPr>
          <w:szCs w:val="21"/>
        </w:rPr>
        <w:tab/>
        <w:t>FFT(X, TD, r);</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求时域点的共轭</w:t>
      </w:r>
    </w:p>
    <w:p w:rsidR="006C7C3E" w:rsidRDefault="0047009D">
      <w:pPr>
        <w:spacing w:line="240" w:lineRule="exact"/>
        <w:rPr>
          <w:szCs w:val="21"/>
        </w:rPr>
      </w:pPr>
      <w:r>
        <w:rPr>
          <w:szCs w:val="21"/>
        </w:rPr>
        <w:tab/>
      </w:r>
      <w:proofErr w:type="gramStart"/>
      <w:r>
        <w:rPr>
          <w:szCs w:val="21"/>
        </w:rPr>
        <w:t>for(</w:t>
      </w:r>
      <w:proofErr w:type="spellStart"/>
      <w:proofErr w:type="gramEnd"/>
      <w:r>
        <w:rPr>
          <w:szCs w:val="21"/>
        </w:rPr>
        <w:t>i</w:t>
      </w:r>
      <w:proofErr w:type="spellEnd"/>
      <w:r>
        <w:rPr>
          <w:szCs w:val="21"/>
        </w:rPr>
        <w:t xml:space="preserve"> = 0; </w:t>
      </w:r>
      <w:proofErr w:type="spellStart"/>
      <w:r>
        <w:rPr>
          <w:szCs w:val="21"/>
        </w:rPr>
        <w:t>i</w:t>
      </w:r>
      <w:proofErr w:type="spellEnd"/>
      <w:r>
        <w:rPr>
          <w:szCs w:val="21"/>
        </w:rPr>
        <w:t xml:space="preserve"> &lt; count; </w:t>
      </w:r>
      <w:proofErr w:type="spellStart"/>
      <w:r>
        <w:rPr>
          <w:szCs w:val="21"/>
        </w:rPr>
        <w:t>i</w:t>
      </w:r>
      <w:proofErr w:type="spellEnd"/>
      <w:r>
        <w:rPr>
          <w:szCs w:val="21"/>
        </w:rPr>
        <w:t>++)</w:t>
      </w:r>
    </w:p>
    <w:p w:rsidR="006C7C3E" w:rsidRDefault="0047009D">
      <w:pPr>
        <w:spacing w:line="240" w:lineRule="exact"/>
        <w:rPr>
          <w:szCs w:val="21"/>
        </w:rPr>
      </w:pPr>
      <w:r>
        <w:rPr>
          <w:szCs w:val="21"/>
        </w:rPr>
        <w:tab/>
      </w:r>
      <w:r>
        <w:rPr>
          <w:szCs w:val="21"/>
        </w:rPr>
        <w:tab/>
        <w:t>TD[</w:t>
      </w:r>
      <w:proofErr w:type="spellStart"/>
      <w:r>
        <w:rPr>
          <w:szCs w:val="21"/>
        </w:rPr>
        <w:t>i</w:t>
      </w:r>
      <w:proofErr w:type="spellEnd"/>
      <w:r>
        <w:rPr>
          <w:szCs w:val="21"/>
        </w:rPr>
        <w:t>] = complex&lt;double&gt; (TD[</w:t>
      </w:r>
      <w:proofErr w:type="spellStart"/>
      <w:r>
        <w:rPr>
          <w:szCs w:val="21"/>
        </w:rPr>
        <w:t>i</w:t>
      </w:r>
      <w:proofErr w:type="spellEnd"/>
      <w:r>
        <w:rPr>
          <w:szCs w:val="21"/>
        </w:rPr>
        <w:t>].</w:t>
      </w:r>
      <w:proofErr w:type="gramStart"/>
      <w:r>
        <w:rPr>
          <w:szCs w:val="21"/>
        </w:rPr>
        <w:t>real(</w:t>
      </w:r>
      <w:proofErr w:type="gramEnd"/>
      <w:r>
        <w:rPr>
          <w:szCs w:val="21"/>
        </w:rPr>
        <w:t>) * count, -TD[</w:t>
      </w:r>
      <w:proofErr w:type="spellStart"/>
      <w:r>
        <w:rPr>
          <w:szCs w:val="21"/>
        </w:rPr>
        <w:t>i</w:t>
      </w:r>
      <w:proofErr w:type="spellEnd"/>
      <w:r>
        <w:rPr>
          <w:szCs w:val="21"/>
        </w:rPr>
        <w:t>].</w:t>
      </w:r>
      <w:proofErr w:type="spellStart"/>
      <w:r>
        <w:rPr>
          <w:szCs w:val="21"/>
        </w:rPr>
        <w:t>imag</w:t>
      </w:r>
      <w:proofErr w:type="spellEnd"/>
      <w:r>
        <w:rPr>
          <w:szCs w:val="21"/>
        </w:rPr>
        <w:t>() * count);</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释放内存</w:t>
      </w:r>
    </w:p>
    <w:p w:rsidR="006C7C3E" w:rsidRDefault="0047009D">
      <w:pPr>
        <w:spacing w:line="240" w:lineRule="exact"/>
        <w:rPr>
          <w:szCs w:val="21"/>
        </w:rPr>
      </w:pPr>
      <w:r>
        <w:rPr>
          <w:szCs w:val="21"/>
        </w:rPr>
        <w:tab/>
      </w:r>
      <w:proofErr w:type="gramStart"/>
      <w:r>
        <w:rPr>
          <w:szCs w:val="21"/>
        </w:rPr>
        <w:t>delete</w:t>
      </w:r>
      <w:proofErr w:type="gramEnd"/>
      <w:r>
        <w:rPr>
          <w:szCs w:val="21"/>
        </w:rPr>
        <w:t xml:space="preserve"> X;</w:t>
      </w:r>
    </w:p>
    <w:p w:rsidR="006C7C3E" w:rsidRDefault="0047009D">
      <w:pPr>
        <w:spacing w:line="240" w:lineRule="exact"/>
        <w:rPr>
          <w:szCs w:val="21"/>
        </w:rPr>
      </w:pPr>
      <w:r>
        <w:rPr>
          <w:szCs w:val="21"/>
        </w:rPr>
        <w:t>}</w:t>
      </w:r>
    </w:p>
    <w:p w:rsidR="006C7C3E" w:rsidRDefault="006C7C3E">
      <w:pPr>
        <w:spacing w:line="240" w:lineRule="exact"/>
        <w:rPr>
          <w:szCs w:val="21"/>
        </w:rPr>
      </w:pPr>
    </w:p>
    <w:p w:rsidR="006C7C3E" w:rsidRDefault="0047009D">
      <w:pPr>
        <w:spacing w:line="240" w:lineRule="exact"/>
        <w:rPr>
          <w:szCs w:val="21"/>
        </w:rPr>
      </w:pPr>
      <w:proofErr w:type="gramStart"/>
      <w:r>
        <w:rPr>
          <w:szCs w:val="21"/>
        </w:rPr>
        <w:t>void</w:t>
      </w:r>
      <w:proofErr w:type="gramEnd"/>
      <w:r>
        <w:rPr>
          <w:szCs w:val="21"/>
        </w:rPr>
        <w:t xml:space="preserve"> </w:t>
      </w:r>
      <w:proofErr w:type="spellStart"/>
      <w:r>
        <w:rPr>
          <w:szCs w:val="21"/>
        </w:rPr>
        <w:t>IF</w:t>
      </w:r>
      <w:r>
        <w:rPr>
          <w:rFonts w:hint="eastAsia"/>
          <w:szCs w:val="21"/>
        </w:rPr>
        <w:t>F</w:t>
      </w:r>
      <w:r>
        <w:rPr>
          <w:szCs w:val="21"/>
        </w:rPr>
        <w:t>ourier</w:t>
      </w:r>
      <w:proofErr w:type="spellEnd"/>
      <w:r>
        <w:rPr>
          <w:szCs w:val="21"/>
        </w:rPr>
        <w:t>()</w:t>
      </w:r>
    </w:p>
    <w:p w:rsidR="006C7C3E" w:rsidRDefault="0047009D">
      <w:pPr>
        <w:spacing w:line="240" w:lineRule="exact"/>
        <w:rPr>
          <w:szCs w:val="21"/>
        </w:rPr>
      </w:pPr>
      <w:r>
        <w:rPr>
          <w:szCs w:val="21"/>
        </w:rPr>
        <w:t>{</w:t>
      </w:r>
    </w:p>
    <w:p w:rsidR="006C7C3E" w:rsidRDefault="0047009D">
      <w:pPr>
        <w:spacing w:line="240" w:lineRule="exact"/>
        <w:rPr>
          <w:szCs w:val="21"/>
        </w:rPr>
      </w:pPr>
      <w:r>
        <w:rPr>
          <w:rFonts w:hint="eastAsia"/>
          <w:szCs w:val="21"/>
        </w:rPr>
        <w:tab/>
        <w:t>//</w:t>
      </w:r>
      <w:r>
        <w:rPr>
          <w:rFonts w:hint="eastAsia"/>
          <w:szCs w:val="21"/>
        </w:rPr>
        <w:t>图像的宽度和高度</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width = </w:t>
      </w:r>
      <w:proofErr w:type="spellStart"/>
      <w:r>
        <w:rPr>
          <w:szCs w:val="21"/>
        </w:rPr>
        <w:t>lpBitsInfo</w:t>
      </w:r>
      <w:proofErr w:type="spellEnd"/>
      <w:r>
        <w:rPr>
          <w:szCs w:val="21"/>
        </w:rPr>
        <w:t>-&gt;</w:t>
      </w:r>
      <w:proofErr w:type="spellStart"/>
      <w:r>
        <w:rPr>
          <w:szCs w:val="21"/>
        </w:rPr>
        <w:t>bmiHeader.biWidth</w:t>
      </w:r>
      <w:proofErr w:type="spellEnd"/>
      <w:r>
        <w:rPr>
          <w:szCs w:val="21"/>
        </w:rPr>
        <w:t>;</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height = </w:t>
      </w:r>
      <w:proofErr w:type="spellStart"/>
      <w:r>
        <w:rPr>
          <w:szCs w:val="21"/>
        </w:rPr>
        <w:t>lpBitsInfo</w:t>
      </w:r>
      <w:proofErr w:type="spellEnd"/>
      <w:r>
        <w:rPr>
          <w:szCs w:val="21"/>
        </w:rPr>
        <w:t>-&gt;</w:t>
      </w:r>
      <w:proofErr w:type="spellStart"/>
      <w:r>
        <w:rPr>
          <w:szCs w:val="21"/>
        </w:rPr>
        <w:t>bmiHeader.biHeight</w:t>
      </w:r>
      <w:proofErr w:type="spellEnd"/>
      <w:r>
        <w:rPr>
          <w:szCs w:val="21"/>
        </w:rPr>
        <w:t>;</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LineBytes</w:t>
      </w:r>
      <w:proofErr w:type="spellEnd"/>
      <w:r>
        <w:rPr>
          <w:szCs w:val="21"/>
        </w:rPr>
        <w:t xml:space="preserve"> = (width * </w:t>
      </w:r>
      <w:proofErr w:type="spellStart"/>
      <w:r>
        <w:rPr>
          <w:szCs w:val="21"/>
        </w:rPr>
        <w:t>lpBitsInfo</w:t>
      </w:r>
      <w:proofErr w:type="spellEnd"/>
      <w:r>
        <w:rPr>
          <w:szCs w:val="21"/>
        </w:rPr>
        <w:t>-&gt;</w:t>
      </w:r>
      <w:proofErr w:type="spellStart"/>
      <w:r>
        <w:rPr>
          <w:szCs w:val="21"/>
        </w:rPr>
        <w:t>bmiHeader.biBitCount</w:t>
      </w:r>
      <w:proofErr w:type="spellEnd"/>
      <w:r>
        <w:rPr>
          <w:szCs w:val="21"/>
        </w:rPr>
        <w:t xml:space="preserve"> + 31)/32 * 4;</w:t>
      </w:r>
    </w:p>
    <w:p w:rsidR="006C7C3E" w:rsidRDefault="006C7C3E">
      <w:pPr>
        <w:spacing w:line="240" w:lineRule="exact"/>
        <w:rPr>
          <w:szCs w:val="21"/>
        </w:rPr>
      </w:pPr>
    </w:p>
    <w:p w:rsidR="006C7C3E" w:rsidRDefault="0047009D">
      <w:pPr>
        <w:spacing w:line="240" w:lineRule="exact"/>
        <w:rPr>
          <w:szCs w:val="21"/>
        </w:rPr>
      </w:pPr>
      <w:r>
        <w:rPr>
          <w:rFonts w:hint="eastAsia"/>
          <w:szCs w:val="21"/>
        </w:rPr>
        <w:tab/>
        <w:t>// FFT</w:t>
      </w:r>
      <w:r>
        <w:rPr>
          <w:rFonts w:hint="eastAsia"/>
          <w:szCs w:val="21"/>
        </w:rPr>
        <w:t>宽度（必须为</w:t>
      </w:r>
      <w:r>
        <w:rPr>
          <w:rFonts w:hint="eastAsia"/>
          <w:szCs w:val="21"/>
        </w:rPr>
        <w:t>2</w:t>
      </w:r>
      <w:r>
        <w:rPr>
          <w:rFonts w:hint="eastAsia"/>
          <w:szCs w:val="21"/>
        </w:rPr>
        <w:t>的整数次方）</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FFT_w</w:t>
      </w:r>
      <w:proofErr w:type="spellEnd"/>
      <w:r>
        <w:rPr>
          <w:szCs w:val="21"/>
        </w:rPr>
        <w:t xml:space="preserve"> = 1;</w:t>
      </w:r>
    </w:p>
    <w:p w:rsidR="006C7C3E" w:rsidRDefault="0047009D">
      <w:pPr>
        <w:spacing w:line="240" w:lineRule="exact"/>
        <w:rPr>
          <w:szCs w:val="21"/>
        </w:rPr>
      </w:pPr>
      <w:r>
        <w:rPr>
          <w:rFonts w:hint="eastAsia"/>
          <w:szCs w:val="21"/>
        </w:rPr>
        <w:tab/>
        <w:t>// FFT</w:t>
      </w:r>
      <w:r>
        <w:rPr>
          <w:rFonts w:hint="eastAsia"/>
          <w:szCs w:val="21"/>
        </w:rPr>
        <w:t>宽度的</w:t>
      </w:r>
      <w:proofErr w:type="gramStart"/>
      <w:r>
        <w:rPr>
          <w:rFonts w:hint="eastAsia"/>
          <w:szCs w:val="21"/>
        </w:rPr>
        <w:t>幂</w:t>
      </w:r>
      <w:proofErr w:type="gramEnd"/>
      <w:r>
        <w:rPr>
          <w:rFonts w:hint="eastAsia"/>
          <w:szCs w:val="21"/>
        </w:rPr>
        <w:t>数，即迭代次数</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wp</w:t>
      </w:r>
      <w:proofErr w:type="spellEnd"/>
      <w:r>
        <w:rPr>
          <w:szCs w:val="21"/>
        </w:rPr>
        <w:t xml:space="preserve"> = 0;</w:t>
      </w:r>
    </w:p>
    <w:p w:rsidR="006C7C3E" w:rsidRDefault="0047009D">
      <w:pPr>
        <w:spacing w:line="240" w:lineRule="exact"/>
        <w:rPr>
          <w:szCs w:val="21"/>
        </w:rPr>
      </w:pPr>
      <w:r>
        <w:rPr>
          <w:szCs w:val="21"/>
        </w:rPr>
        <w:tab/>
      </w:r>
      <w:proofErr w:type="gramStart"/>
      <w:r>
        <w:rPr>
          <w:szCs w:val="21"/>
        </w:rPr>
        <w:t>while(</w:t>
      </w:r>
      <w:proofErr w:type="spellStart"/>
      <w:proofErr w:type="gramEnd"/>
      <w:r>
        <w:rPr>
          <w:szCs w:val="21"/>
        </w:rPr>
        <w:t>FFT_w</w:t>
      </w:r>
      <w:proofErr w:type="spellEnd"/>
      <w:r>
        <w:rPr>
          <w:szCs w:val="21"/>
        </w:rPr>
        <w:t xml:space="preserve"> * 2 &lt;= width)</w:t>
      </w:r>
    </w:p>
    <w:p w:rsidR="006C7C3E" w:rsidRDefault="0047009D">
      <w:pPr>
        <w:spacing w:line="240" w:lineRule="exact"/>
        <w:rPr>
          <w:szCs w:val="21"/>
        </w:rPr>
      </w:pPr>
      <w:r>
        <w:rPr>
          <w:szCs w:val="21"/>
        </w:rPr>
        <w:tab/>
        <w:t>{</w:t>
      </w:r>
    </w:p>
    <w:p w:rsidR="006C7C3E" w:rsidRDefault="0047009D">
      <w:pPr>
        <w:spacing w:line="240" w:lineRule="exact"/>
        <w:rPr>
          <w:szCs w:val="21"/>
        </w:rPr>
      </w:pPr>
      <w:r>
        <w:rPr>
          <w:szCs w:val="21"/>
        </w:rPr>
        <w:tab/>
      </w:r>
      <w:r>
        <w:rPr>
          <w:szCs w:val="21"/>
        </w:rPr>
        <w:tab/>
      </w:r>
      <w:proofErr w:type="spellStart"/>
      <w:r>
        <w:rPr>
          <w:szCs w:val="21"/>
        </w:rPr>
        <w:t>FFT_w</w:t>
      </w:r>
      <w:proofErr w:type="spellEnd"/>
      <w:r>
        <w:rPr>
          <w:szCs w:val="21"/>
        </w:rPr>
        <w:t xml:space="preserve"> *= 2;</w:t>
      </w:r>
    </w:p>
    <w:p w:rsidR="006C7C3E" w:rsidRDefault="0047009D">
      <w:pPr>
        <w:spacing w:line="240" w:lineRule="exact"/>
        <w:rPr>
          <w:szCs w:val="21"/>
        </w:rPr>
      </w:pPr>
      <w:r>
        <w:rPr>
          <w:szCs w:val="21"/>
        </w:rPr>
        <w:tab/>
      </w:r>
      <w:r>
        <w:rPr>
          <w:szCs w:val="21"/>
        </w:rPr>
        <w:tab/>
      </w:r>
      <w:proofErr w:type="spellStart"/>
      <w:proofErr w:type="gramStart"/>
      <w:r>
        <w:rPr>
          <w:szCs w:val="21"/>
        </w:rPr>
        <w:t>wp</w:t>
      </w:r>
      <w:proofErr w:type="spellEnd"/>
      <w:proofErr w:type="gramEnd"/>
      <w:r>
        <w:rPr>
          <w:szCs w:val="21"/>
        </w:rPr>
        <w:t xml:space="preserve"> ++;</w:t>
      </w:r>
    </w:p>
    <w:p w:rsidR="006C7C3E" w:rsidRDefault="0047009D">
      <w:pPr>
        <w:spacing w:line="240" w:lineRule="exact"/>
        <w:rPr>
          <w:szCs w:val="21"/>
        </w:rPr>
      </w:pPr>
      <w:r>
        <w:rPr>
          <w:szCs w:val="21"/>
        </w:rPr>
        <w:tab/>
        <w:t>}</w:t>
      </w:r>
    </w:p>
    <w:p w:rsidR="006C7C3E" w:rsidRDefault="006C7C3E">
      <w:pPr>
        <w:spacing w:line="240" w:lineRule="exact"/>
        <w:rPr>
          <w:szCs w:val="21"/>
        </w:rPr>
      </w:pPr>
    </w:p>
    <w:p w:rsidR="006C7C3E" w:rsidRDefault="0047009D">
      <w:pPr>
        <w:spacing w:line="240" w:lineRule="exact"/>
        <w:rPr>
          <w:szCs w:val="21"/>
        </w:rPr>
      </w:pPr>
      <w:r>
        <w:rPr>
          <w:rFonts w:hint="eastAsia"/>
          <w:szCs w:val="21"/>
        </w:rPr>
        <w:tab/>
        <w:t>// FFT</w:t>
      </w:r>
      <w:r>
        <w:rPr>
          <w:rFonts w:hint="eastAsia"/>
          <w:szCs w:val="21"/>
        </w:rPr>
        <w:t>高度（必须为</w:t>
      </w:r>
      <w:r>
        <w:rPr>
          <w:rFonts w:hint="eastAsia"/>
          <w:szCs w:val="21"/>
        </w:rPr>
        <w:t>2</w:t>
      </w:r>
      <w:r>
        <w:rPr>
          <w:rFonts w:hint="eastAsia"/>
          <w:szCs w:val="21"/>
        </w:rPr>
        <w:t>的整数次方）</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FFT_h</w:t>
      </w:r>
      <w:proofErr w:type="spellEnd"/>
      <w:r>
        <w:rPr>
          <w:szCs w:val="21"/>
        </w:rPr>
        <w:t xml:space="preserve"> = 1;</w:t>
      </w:r>
    </w:p>
    <w:p w:rsidR="006C7C3E" w:rsidRDefault="0047009D">
      <w:pPr>
        <w:spacing w:line="240" w:lineRule="exact"/>
        <w:rPr>
          <w:szCs w:val="21"/>
        </w:rPr>
      </w:pPr>
      <w:r>
        <w:rPr>
          <w:rFonts w:hint="eastAsia"/>
          <w:szCs w:val="21"/>
        </w:rPr>
        <w:tab/>
        <w:t>// FFT</w:t>
      </w:r>
      <w:r>
        <w:rPr>
          <w:rFonts w:hint="eastAsia"/>
          <w:szCs w:val="21"/>
        </w:rPr>
        <w:t>高度的</w:t>
      </w:r>
      <w:proofErr w:type="gramStart"/>
      <w:r>
        <w:rPr>
          <w:rFonts w:hint="eastAsia"/>
          <w:szCs w:val="21"/>
        </w:rPr>
        <w:t>幂</w:t>
      </w:r>
      <w:proofErr w:type="gramEnd"/>
      <w:r>
        <w:rPr>
          <w:rFonts w:hint="eastAsia"/>
          <w:szCs w:val="21"/>
        </w:rPr>
        <w:t>数，即迭代次数</w:t>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hp</w:t>
      </w:r>
      <w:proofErr w:type="spellEnd"/>
      <w:r>
        <w:rPr>
          <w:szCs w:val="21"/>
        </w:rPr>
        <w:t xml:space="preserve"> = 0;</w:t>
      </w:r>
    </w:p>
    <w:p w:rsidR="006C7C3E" w:rsidRDefault="0047009D">
      <w:pPr>
        <w:spacing w:line="240" w:lineRule="exact"/>
        <w:rPr>
          <w:szCs w:val="21"/>
        </w:rPr>
      </w:pPr>
      <w:r>
        <w:rPr>
          <w:szCs w:val="21"/>
        </w:rPr>
        <w:tab/>
      </w:r>
      <w:proofErr w:type="gramStart"/>
      <w:r>
        <w:rPr>
          <w:szCs w:val="21"/>
        </w:rPr>
        <w:t>while(</w:t>
      </w:r>
      <w:proofErr w:type="spellStart"/>
      <w:proofErr w:type="gramEnd"/>
      <w:r>
        <w:rPr>
          <w:szCs w:val="21"/>
        </w:rPr>
        <w:t>FFT_h</w:t>
      </w:r>
      <w:proofErr w:type="spellEnd"/>
      <w:r>
        <w:rPr>
          <w:szCs w:val="21"/>
        </w:rPr>
        <w:t xml:space="preserve"> * 2 &lt;= height)</w:t>
      </w:r>
    </w:p>
    <w:p w:rsidR="006C7C3E" w:rsidRDefault="0047009D">
      <w:pPr>
        <w:spacing w:line="240" w:lineRule="exact"/>
        <w:rPr>
          <w:szCs w:val="21"/>
        </w:rPr>
      </w:pPr>
      <w:r>
        <w:rPr>
          <w:szCs w:val="21"/>
        </w:rPr>
        <w:tab/>
        <w:t>{</w:t>
      </w:r>
    </w:p>
    <w:p w:rsidR="006C7C3E" w:rsidRDefault="0047009D">
      <w:pPr>
        <w:spacing w:line="240" w:lineRule="exact"/>
        <w:rPr>
          <w:szCs w:val="21"/>
        </w:rPr>
      </w:pPr>
      <w:r>
        <w:rPr>
          <w:szCs w:val="21"/>
        </w:rPr>
        <w:tab/>
      </w:r>
      <w:r>
        <w:rPr>
          <w:szCs w:val="21"/>
        </w:rPr>
        <w:tab/>
      </w:r>
      <w:proofErr w:type="spellStart"/>
      <w:r>
        <w:rPr>
          <w:szCs w:val="21"/>
        </w:rPr>
        <w:t>FFT_h</w:t>
      </w:r>
      <w:proofErr w:type="spellEnd"/>
      <w:r>
        <w:rPr>
          <w:szCs w:val="21"/>
        </w:rPr>
        <w:t xml:space="preserve"> *= 2;</w:t>
      </w:r>
    </w:p>
    <w:p w:rsidR="006C7C3E" w:rsidRDefault="0047009D">
      <w:pPr>
        <w:spacing w:line="240" w:lineRule="exact"/>
        <w:rPr>
          <w:szCs w:val="21"/>
        </w:rPr>
      </w:pPr>
      <w:r>
        <w:rPr>
          <w:szCs w:val="21"/>
        </w:rPr>
        <w:tab/>
      </w:r>
      <w:r>
        <w:rPr>
          <w:szCs w:val="21"/>
        </w:rPr>
        <w:tab/>
      </w:r>
      <w:proofErr w:type="spellStart"/>
      <w:proofErr w:type="gramStart"/>
      <w:r>
        <w:rPr>
          <w:szCs w:val="21"/>
        </w:rPr>
        <w:t>hp</w:t>
      </w:r>
      <w:proofErr w:type="spellEnd"/>
      <w:proofErr w:type="gramEnd"/>
      <w:r>
        <w:rPr>
          <w:szCs w:val="21"/>
        </w:rPr>
        <w:t xml:space="preserve"> ++;</w:t>
      </w:r>
    </w:p>
    <w:p w:rsidR="006C7C3E" w:rsidRDefault="0047009D">
      <w:pPr>
        <w:spacing w:line="240" w:lineRule="exact"/>
        <w:rPr>
          <w:szCs w:val="21"/>
        </w:rPr>
      </w:pPr>
      <w:r>
        <w:rPr>
          <w:szCs w:val="21"/>
        </w:rPr>
        <w:tab/>
        <w:t>}</w:t>
      </w:r>
    </w:p>
    <w:p w:rsidR="006C7C3E" w:rsidRDefault="006C7C3E">
      <w:pPr>
        <w:spacing w:line="240" w:lineRule="exact"/>
        <w:rPr>
          <w:szCs w:val="21"/>
        </w:rPr>
      </w:pPr>
    </w:p>
    <w:p w:rsidR="006C7C3E" w:rsidRDefault="0047009D">
      <w:pPr>
        <w:spacing w:line="240" w:lineRule="exact"/>
        <w:rPr>
          <w:szCs w:val="21"/>
        </w:rPr>
      </w:pPr>
      <w:r>
        <w:rPr>
          <w:rFonts w:hint="eastAsia"/>
          <w:szCs w:val="21"/>
        </w:rPr>
        <w:tab/>
        <w:t xml:space="preserve">// </w:t>
      </w:r>
      <w:r>
        <w:rPr>
          <w:rFonts w:hint="eastAsia"/>
          <w:szCs w:val="21"/>
        </w:rPr>
        <w:t>分配内存</w:t>
      </w:r>
    </w:p>
    <w:p w:rsidR="006C7C3E" w:rsidRDefault="0047009D">
      <w:pPr>
        <w:spacing w:line="240" w:lineRule="exact"/>
        <w:rPr>
          <w:szCs w:val="21"/>
        </w:rPr>
      </w:pPr>
      <w:r>
        <w:rPr>
          <w:szCs w:val="21"/>
        </w:rPr>
        <w:tab/>
      </w:r>
      <w:proofErr w:type="gramStart"/>
      <w:r>
        <w:rPr>
          <w:szCs w:val="21"/>
        </w:rPr>
        <w:t>complex&lt;</w:t>
      </w:r>
      <w:proofErr w:type="gramEnd"/>
      <w:r>
        <w:rPr>
          <w:szCs w:val="21"/>
        </w:rPr>
        <w:t>double&gt;* TD = new complex&lt;double&gt;[</w:t>
      </w:r>
      <w:proofErr w:type="spellStart"/>
      <w:r>
        <w:rPr>
          <w:szCs w:val="21"/>
        </w:rPr>
        <w:t>FFT_w</w:t>
      </w:r>
      <w:proofErr w:type="spellEnd"/>
      <w:r>
        <w:rPr>
          <w:szCs w:val="21"/>
        </w:rPr>
        <w:t xml:space="preserve"> * </w:t>
      </w:r>
      <w:proofErr w:type="spellStart"/>
      <w:r>
        <w:rPr>
          <w:szCs w:val="21"/>
        </w:rPr>
        <w:t>FFT_h</w:t>
      </w:r>
      <w:proofErr w:type="spellEnd"/>
      <w:r>
        <w:rPr>
          <w:szCs w:val="21"/>
        </w:rPr>
        <w:t>];</w:t>
      </w:r>
    </w:p>
    <w:p w:rsidR="006C7C3E" w:rsidRDefault="0047009D">
      <w:pPr>
        <w:spacing w:line="240" w:lineRule="exact"/>
        <w:rPr>
          <w:szCs w:val="21"/>
        </w:rPr>
      </w:pPr>
      <w:r>
        <w:rPr>
          <w:szCs w:val="21"/>
        </w:rPr>
        <w:tab/>
      </w:r>
      <w:proofErr w:type="gramStart"/>
      <w:r>
        <w:rPr>
          <w:szCs w:val="21"/>
        </w:rPr>
        <w:t>complex&lt;</w:t>
      </w:r>
      <w:proofErr w:type="gramEnd"/>
      <w:r>
        <w:rPr>
          <w:szCs w:val="21"/>
        </w:rPr>
        <w:t>double&gt;* FD = new complex&lt;double&gt;[</w:t>
      </w:r>
      <w:proofErr w:type="spellStart"/>
      <w:r>
        <w:rPr>
          <w:szCs w:val="21"/>
        </w:rPr>
        <w:t>FFT_w</w:t>
      </w:r>
      <w:proofErr w:type="spellEnd"/>
      <w:r>
        <w:rPr>
          <w:szCs w:val="21"/>
        </w:rPr>
        <w:t xml:space="preserve"> * </w:t>
      </w:r>
      <w:proofErr w:type="spellStart"/>
      <w:r>
        <w:rPr>
          <w:szCs w:val="21"/>
        </w:rPr>
        <w:t>FFT_h</w:t>
      </w:r>
      <w:proofErr w:type="spellEnd"/>
      <w:r>
        <w:rPr>
          <w:szCs w:val="21"/>
        </w:rPr>
        <w:t>];</w:t>
      </w:r>
    </w:p>
    <w:p w:rsidR="006C7C3E" w:rsidRDefault="0047009D">
      <w:pPr>
        <w:spacing w:line="240" w:lineRule="exact"/>
        <w:rPr>
          <w:szCs w:val="21"/>
        </w:rPr>
      </w:pPr>
      <w:r>
        <w:rPr>
          <w:szCs w:val="21"/>
        </w:rPr>
        <w:tab/>
      </w:r>
    </w:p>
    <w:p w:rsidR="006C7C3E" w:rsidRDefault="0047009D">
      <w:pPr>
        <w:spacing w:line="240" w:lineRule="exact"/>
        <w:rPr>
          <w:szCs w:val="21"/>
        </w:rPr>
      </w:pPr>
      <w:r>
        <w:rPr>
          <w:szCs w:val="21"/>
        </w:rPr>
        <w:tab/>
      </w:r>
      <w:proofErr w:type="spellStart"/>
      <w:proofErr w:type="gramStart"/>
      <w:r>
        <w:rPr>
          <w:szCs w:val="21"/>
        </w:rPr>
        <w:t>int</w:t>
      </w:r>
      <w:proofErr w:type="spellEnd"/>
      <w:proofErr w:type="gramEnd"/>
      <w:r>
        <w:rPr>
          <w:szCs w:val="21"/>
        </w:rPr>
        <w:t xml:space="preserve"> </w:t>
      </w:r>
      <w:proofErr w:type="spellStart"/>
      <w:r>
        <w:rPr>
          <w:szCs w:val="21"/>
        </w:rPr>
        <w:t>i</w:t>
      </w:r>
      <w:proofErr w:type="spellEnd"/>
      <w:r>
        <w:rPr>
          <w:szCs w:val="21"/>
        </w:rPr>
        <w:t>, j;</w:t>
      </w:r>
    </w:p>
    <w:p w:rsidR="006C7C3E" w:rsidRDefault="0047009D">
      <w:pPr>
        <w:spacing w:line="240" w:lineRule="exact"/>
        <w:rPr>
          <w:szCs w:val="21"/>
        </w:rPr>
      </w:pPr>
      <w:r>
        <w:rPr>
          <w:rFonts w:hint="eastAsia"/>
          <w:szCs w:val="21"/>
        </w:rPr>
        <w:tab/>
        <w:t>for(</w:t>
      </w:r>
      <w:proofErr w:type="spellStart"/>
      <w:r>
        <w:rPr>
          <w:rFonts w:hint="eastAsia"/>
          <w:szCs w:val="21"/>
        </w:rPr>
        <w:t>i</w:t>
      </w:r>
      <w:proofErr w:type="spellEnd"/>
      <w:r>
        <w:rPr>
          <w:rFonts w:hint="eastAsia"/>
          <w:szCs w:val="21"/>
        </w:rPr>
        <w:t xml:space="preserve"> = 0; </w:t>
      </w:r>
      <w:proofErr w:type="spellStart"/>
      <w:r>
        <w:rPr>
          <w:rFonts w:hint="eastAsia"/>
          <w:szCs w:val="21"/>
        </w:rPr>
        <w:t>i</w:t>
      </w:r>
      <w:proofErr w:type="spellEnd"/>
      <w:r>
        <w:rPr>
          <w:rFonts w:hint="eastAsia"/>
          <w:szCs w:val="21"/>
        </w:rPr>
        <w:t xml:space="preserve"> &lt; </w:t>
      </w:r>
      <w:proofErr w:type="spellStart"/>
      <w:r>
        <w:rPr>
          <w:rFonts w:hint="eastAsia"/>
          <w:szCs w:val="21"/>
        </w:rPr>
        <w:t>FFT_h</w:t>
      </w:r>
      <w:proofErr w:type="spellEnd"/>
      <w:r>
        <w:rPr>
          <w:rFonts w:hint="eastAsia"/>
          <w:szCs w:val="21"/>
        </w:rPr>
        <w:t xml:space="preserve">; </w:t>
      </w:r>
      <w:proofErr w:type="spellStart"/>
      <w:r>
        <w:rPr>
          <w:rFonts w:hint="eastAsia"/>
          <w:szCs w:val="21"/>
        </w:rPr>
        <w:t>i</w:t>
      </w:r>
      <w:proofErr w:type="spellEnd"/>
      <w:r>
        <w:rPr>
          <w:rFonts w:hint="eastAsia"/>
          <w:szCs w:val="21"/>
        </w:rPr>
        <w:t xml:space="preserve">++)  // </w:t>
      </w:r>
      <w:r>
        <w:rPr>
          <w:rFonts w:hint="eastAsia"/>
          <w:szCs w:val="21"/>
        </w:rPr>
        <w:t>行</w:t>
      </w:r>
    </w:p>
    <w:p w:rsidR="006C7C3E" w:rsidRDefault="0047009D">
      <w:pPr>
        <w:spacing w:line="240" w:lineRule="exact"/>
        <w:rPr>
          <w:szCs w:val="21"/>
        </w:rPr>
      </w:pPr>
      <w:r>
        <w:rPr>
          <w:rFonts w:hint="eastAsia"/>
          <w:szCs w:val="21"/>
        </w:rPr>
        <w:tab/>
      </w:r>
      <w:r>
        <w:rPr>
          <w:rFonts w:hint="eastAsia"/>
          <w:szCs w:val="21"/>
        </w:rPr>
        <w:tab/>
        <w:t xml:space="preserve">for(j = 0; j &lt; </w:t>
      </w:r>
      <w:proofErr w:type="spellStart"/>
      <w:r>
        <w:rPr>
          <w:rFonts w:hint="eastAsia"/>
          <w:szCs w:val="21"/>
        </w:rPr>
        <w:t>FFT_w</w:t>
      </w:r>
      <w:proofErr w:type="spellEnd"/>
      <w:r>
        <w:rPr>
          <w:rFonts w:hint="eastAsia"/>
          <w:szCs w:val="21"/>
        </w:rPr>
        <w:t xml:space="preserve">; </w:t>
      </w:r>
      <w:proofErr w:type="spellStart"/>
      <w:r>
        <w:rPr>
          <w:rFonts w:hint="eastAsia"/>
          <w:szCs w:val="21"/>
        </w:rPr>
        <w:t>j++</w:t>
      </w:r>
      <w:proofErr w:type="spellEnd"/>
      <w:r>
        <w:rPr>
          <w:rFonts w:hint="eastAsia"/>
          <w:szCs w:val="21"/>
        </w:rPr>
        <w:t xml:space="preserve">)  // </w:t>
      </w:r>
      <w:r>
        <w:rPr>
          <w:rFonts w:hint="eastAsia"/>
          <w:szCs w:val="21"/>
        </w:rPr>
        <w:t>列</w:t>
      </w:r>
    </w:p>
    <w:p w:rsidR="006C7C3E" w:rsidRDefault="0047009D">
      <w:pPr>
        <w:spacing w:line="240" w:lineRule="exact"/>
        <w:rPr>
          <w:szCs w:val="21"/>
        </w:rPr>
      </w:pPr>
      <w:r>
        <w:rPr>
          <w:szCs w:val="21"/>
        </w:rPr>
        <w:tab/>
      </w:r>
      <w:r>
        <w:rPr>
          <w:szCs w:val="21"/>
        </w:rPr>
        <w:tab/>
      </w:r>
      <w:r>
        <w:rPr>
          <w:szCs w:val="21"/>
        </w:rPr>
        <w:tab/>
      </w:r>
      <w:proofErr w:type="gramStart"/>
      <w:r>
        <w:rPr>
          <w:szCs w:val="21"/>
        </w:rPr>
        <w:t>FD[</w:t>
      </w:r>
      <w:proofErr w:type="gramEnd"/>
      <w:r>
        <w:rPr>
          <w:szCs w:val="21"/>
        </w:rPr>
        <w:t xml:space="preserve">j + </w:t>
      </w:r>
      <w:proofErr w:type="spellStart"/>
      <w:r>
        <w:rPr>
          <w:szCs w:val="21"/>
        </w:rPr>
        <w:t>FFT_w</w:t>
      </w:r>
      <w:proofErr w:type="spellEnd"/>
      <w:r>
        <w:rPr>
          <w:szCs w:val="21"/>
        </w:rPr>
        <w:t xml:space="preserve"> * </w:t>
      </w:r>
      <w:proofErr w:type="spellStart"/>
      <w:r>
        <w:rPr>
          <w:szCs w:val="21"/>
        </w:rPr>
        <w:t>i</w:t>
      </w:r>
      <w:proofErr w:type="spellEnd"/>
      <w:r>
        <w:rPr>
          <w:szCs w:val="21"/>
        </w:rPr>
        <w:t xml:space="preserve">] = </w:t>
      </w:r>
      <w:proofErr w:type="spellStart"/>
      <w:r>
        <w:rPr>
          <w:szCs w:val="21"/>
        </w:rPr>
        <w:t>gFD</w:t>
      </w:r>
      <w:proofErr w:type="spellEnd"/>
      <w:r>
        <w:rPr>
          <w:szCs w:val="21"/>
        </w:rPr>
        <w:t>[</w:t>
      </w:r>
      <w:proofErr w:type="spellStart"/>
      <w:r>
        <w:rPr>
          <w:szCs w:val="21"/>
        </w:rPr>
        <w:t>i</w:t>
      </w:r>
      <w:proofErr w:type="spellEnd"/>
      <w:r>
        <w:rPr>
          <w:szCs w:val="21"/>
        </w:rPr>
        <w:t xml:space="preserve"> + </w:t>
      </w:r>
      <w:proofErr w:type="spellStart"/>
      <w:r>
        <w:rPr>
          <w:szCs w:val="21"/>
        </w:rPr>
        <w:t>FFT_h</w:t>
      </w:r>
      <w:proofErr w:type="spellEnd"/>
      <w:r>
        <w:rPr>
          <w:szCs w:val="21"/>
        </w:rPr>
        <w:t>*j];</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沿水平方向进行</w:t>
      </w:r>
      <w:proofErr w:type="gramStart"/>
      <w:r>
        <w:rPr>
          <w:rFonts w:hint="eastAsia"/>
          <w:szCs w:val="21"/>
        </w:rPr>
        <w:t>快速付立叶</w:t>
      </w:r>
      <w:proofErr w:type="gramEnd"/>
      <w:r>
        <w:rPr>
          <w:rFonts w:hint="eastAsia"/>
          <w:szCs w:val="21"/>
        </w:rPr>
        <w:t>变换</w:t>
      </w:r>
    </w:p>
    <w:p w:rsidR="006C7C3E" w:rsidRDefault="0047009D">
      <w:pPr>
        <w:spacing w:line="240" w:lineRule="exact"/>
        <w:rPr>
          <w:szCs w:val="21"/>
        </w:rPr>
      </w:pPr>
      <w:r>
        <w:rPr>
          <w:szCs w:val="21"/>
        </w:rPr>
        <w:tab/>
      </w:r>
      <w:proofErr w:type="gramStart"/>
      <w:r>
        <w:rPr>
          <w:szCs w:val="21"/>
        </w:rPr>
        <w:t>for(</w:t>
      </w:r>
      <w:proofErr w:type="spellStart"/>
      <w:proofErr w:type="gramEnd"/>
      <w:r>
        <w:rPr>
          <w:szCs w:val="21"/>
        </w:rPr>
        <w:t>i</w:t>
      </w:r>
      <w:proofErr w:type="spellEnd"/>
      <w:r>
        <w:rPr>
          <w:szCs w:val="21"/>
        </w:rPr>
        <w:t xml:space="preserve"> = 0; </w:t>
      </w:r>
      <w:proofErr w:type="spellStart"/>
      <w:r>
        <w:rPr>
          <w:szCs w:val="21"/>
        </w:rPr>
        <w:t>i</w:t>
      </w:r>
      <w:proofErr w:type="spellEnd"/>
      <w:r>
        <w:rPr>
          <w:szCs w:val="21"/>
        </w:rPr>
        <w:t xml:space="preserve"> &lt; </w:t>
      </w:r>
      <w:proofErr w:type="spellStart"/>
      <w:r>
        <w:rPr>
          <w:szCs w:val="21"/>
        </w:rPr>
        <w:t>FFT_h</w:t>
      </w:r>
      <w:proofErr w:type="spellEnd"/>
      <w:r>
        <w:rPr>
          <w:szCs w:val="21"/>
        </w:rPr>
        <w:t xml:space="preserve">; </w:t>
      </w:r>
      <w:proofErr w:type="spellStart"/>
      <w:r>
        <w:rPr>
          <w:szCs w:val="21"/>
        </w:rPr>
        <w:t>i</w:t>
      </w:r>
      <w:proofErr w:type="spellEnd"/>
      <w:r>
        <w:rPr>
          <w:szCs w:val="21"/>
        </w:rPr>
        <w:t>++)</w:t>
      </w:r>
    </w:p>
    <w:p w:rsidR="006C7C3E" w:rsidRDefault="0047009D">
      <w:pPr>
        <w:spacing w:line="240" w:lineRule="exact"/>
        <w:rPr>
          <w:szCs w:val="21"/>
        </w:rPr>
      </w:pPr>
      <w:r>
        <w:rPr>
          <w:szCs w:val="21"/>
        </w:rPr>
        <w:tab/>
      </w:r>
      <w:r>
        <w:rPr>
          <w:szCs w:val="21"/>
        </w:rPr>
        <w:tab/>
      </w:r>
      <w:proofErr w:type="gramStart"/>
      <w:r>
        <w:rPr>
          <w:szCs w:val="21"/>
        </w:rPr>
        <w:t>IFFT(</w:t>
      </w:r>
      <w:proofErr w:type="gramEnd"/>
      <w:r>
        <w:rPr>
          <w:szCs w:val="21"/>
        </w:rPr>
        <w:t>&amp;FD[</w:t>
      </w:r>
      <w:proofErr w:type="spellStart"/>
      <w:r>
        <w:rPr>
          <w:szCs w:val="21"/>
        </w:rPr>
        <w:t>FFT_w</w:t>
      </w:r>
      <w:proofErr w:type="spellEnd"/>
      <w:r>
        <w:rPr>
          <w:szCs w:val="21"/>
        </w:rPr>
        <w:t xml:space="preserve"> * </w:t>
      </w:r>
      <w:proofErr w:type="spellStart"/>
      <w:r>
        <w:rPr>
          <w:szCs w:val="21"/>
        </w:rPr>
        <w:t>i</w:t>
      </w:r>
      <w:proofErr w:type="spellEnd"/>
      <w:r>
        <w:rPr>
          <w:szCs w:val="21"/>
        </w:rPr>
        <w:t>], &amp;TD[</w:t>
      </w:r>
      <w:proofErr w:type="spellStart"/>
      <w:r>
        <w:rPr>
          <w:szCs w:val="21"/>
        </w:rPr>
        <w:t>FFT_w</w:t>
      </w:r>
      <w:proofErr w:type="spellEnd"/>
      <w:r>
        <w:rPr>
          <w:szCs w:val="21"/>
        </w:rPr>
        <w:t xml:space="preserve"> * </w:t>
      </w:r>
      <w:proofErr w:type="spellStart"/>
      <w:r>
        <w:rPr>
          <w:szCs w:val="21"/>
        </w:rPr>
        <w:t>i</w:t>
      </w:r>
      <w:proofErr w:type="spellEnd"/>
      <w:r>
        <w:rPr>
          <w:szCs w:val="21"/>
        </w:rPr>
        <w:t xml:space="preserve">], </w:t>
      </w:r>
      <w:proofErr w:type="spellStart"/>
      <w:r>
        <w:rPr>
          <w:szCs w:val="21"/>
        </w:rPr>
        <w:t>wp</w:t>
      </w:r>
      <w:proofErr w:type="spellEnd"/>
      <w:r>
        <w:rPr>
          <w:szCs w:val="21"/>
        </w:rPr>
        <w:t>);</w:t>
      </w:r>
    </w:p>
    <w:p w:rsidR="006C7C3E" w:rsidRDefault="0047009D">
      <w:pPr>
        <w:spacing w:line="240" w:lineRule="exact"/>
        <w:rPr>
          <w:szCs w:val="21"/>
        </w:rPr>
      </w:pPr>
      <w:r>
        <w:rPr>
          <w:szCs w:val="21"/>
        </w:rPr>
        <w:tab/>
      </w:r>
    </w:p>
    <w:p w:rsidR="006C7C3E" w:rsidRDefault="0047009D">
      <w:pPr>
        <w:spacing w:line="240" w:lineRule="exact"/>
        <w:rPr>
          <w:szCs w:val="21"/>
        </w:rPr>
      </w:pPr>
      <w:r>
        <w:rPr>
          <w:rFonts w:hint="eastAsia"/>
          <w:szCs w:val="21"/>
        </w:rPr>
        <w:tab/>
        <w:t xml:space="preserve">// </w:t>
      </w:r>
      <w:r>
        <w:rPr>
          <w:rFonts w:hint="eastAsia"/>
          <w:szCs w:val="21"/>
        </w:rPr>
        <w:t>保存中间变换结果</w:t>
      </w:r>
    </w:p>
    <w:p w:rsidR="006C7C3E" w:rsidRDefault="0047009D">
      <w:pPr>
        <w:spacing w:line="240" w:lineRule="exact"/>
        <w:rPr>
          <w:szCs w:val="21"/>
        </w:rPr>
      </w:pPr>
      <w:r>
        <w:rPr>
          <w:szCs w:val="21"/>
        </w:rPr>
        <w:tab/>
      </w:r>
      <w:proofErr w:type="gramStart"/>
      <w:r>
        <w:rPr>
          <w:szCs w:val="21"/>
        </w:rPr>
        <w:t>for(</w:t>
      </w:r>
      <w:proofErr w:type="spellStart"/>
      <w:proofErr w:type="gramEnd"/>
      <w:r>
        <w:rPr>
          <w:szCs w:val="21"/>
        </w:rPr>
        <w:t>i</w:t>
      </w:r>
      <w:proofErr w:type="spellEnd"/>
      <w:r>
        <w:rPr>
          <w:szCs w:val="21"/>
        </w:rPr>
        <w:t xml:space="preserve"> = 0; </w:t>
      </w:r>
      <w:proofErr w:type="spellStart"/>
      <w:r>
        <w:rPr>
          <w:szCs w:val="21"/>
        </w:rPr>
        <w:t>i</w:t>
      </w:r>
      <w:proofErr w:type="spellEnd"/>
      <w:r>
        <w:rPr>
          <w:szCs w:val="21"/>
        </w:rPr>
        <w:t xml:space="preserve"> &lt; </w:t>
      </w:r>
      <w:proofErr w:type="spellStart"/>
      <w:r>
        <w:rPr>
          <w:szCs w:val="21"/>
        </w:rPr>
        <w:t>FFT_h</w:t>
      </w:r>
      <w:proofErr w:type="spellEnd"/>
      <w:r>
        <w:rPr>
          <w:szCs w:val="21"/>
        </w:rPr>
        <w:t xml:space="preserve">; </w:t>
      </w:r>
      <w:proofErr w:type="spellStart"/>
      <w:r>
        <w:rPr>
          <w:szCs w:val="21"/>
        </w:rPr>
        <w:t>i</w:t>
      </w:r>
      <w:proofErr w:type="spellEnd"/>
      <w:r>
        <w:rPr>
          <w:szCs w:val="21"/>
        </w:rPr>
        <w:t>++)</w:t>
      </w:r>
    </w:p>
    <w:p w:rsidR="006C7C3E" w:rsidRDefault="0047009D">
      <w:pPr>
        <w:spacing w:line="240" w:lineRule="exact"/>
        <w:rPr>
          <w:szCs w:val="21"/>
        </w:rPr>
      </w:pPr>
      <w:r>
        <w:rPr>
          <w:szCs w:val="21"/>
        </w:rPr>
        <w:tab/>
      </w:r>
      <w:r>
        <w:rPr>
          <w:szCs w:val="21"/>
        </w:rPr>
        <w:tab/>
      </w:r>
      <w:proofErr w:type="gramStart"/>
      <w:r>
        <w:rPr>
          <w:szCs w:val="21"/>
        </w:rPr>
        <w:t>for(</w:t>
      </w:r>
      <w:proofErr w:type="gramEnd"/>
      <w:r>
        <w:rPr>
          <w:szCs w:val="21"/>
        </w:rPr>
        <w:t xml:space="preserve">j = 0; j &lt; </w:t>
      </w:r>
      <w:proofErr w:type="spellStart"/>
      <w:r>
        <w:rPr>
          <w:szCs w:val="21"/>
        </w:rPr>
        <w:t>FFT_w</w:t>
      </w:r>
      <w:proofErr w:type="spellEnd"/>
      <w:r>
        <w:rPr>
          <w:szCs w:val="21"/>
        </w:rPr>
        <w:t xml:space="preserve">; </w:t>
      </w:r>
      <w:proofErr w:type="spellStart"/>
      <w:r>
        <w:rPr>
          <w:szCs w:val="21"/>
        </w:rPr>
        <w:t>j++</w:t>
      </w:r>
      <w:proofErr w:type="spellEnd"/>
      <w:r>
        <w:rPr>
          <w:szCs w:val="21"/>
        </w:rPr>
        <w:t>)</w:t>
      </w:r>
    </w:p>
    <w:p w:rsidR="006C7C3E" w:rsidRDefault="0047009D">
      <w:pPr>
        <w:spacing w:line="240" w:lineRule="exact"/>
        <w:rPr>
          <w:szCs w:val="21"/>
        </w:rPr>
      </w:pPr>
      <w:r>
        <w:rPr>
          <w:szCs w:val="21"/>
        </w:rPr>
        <w:tab/>
      </w:r>
      <w:r>
        <w:rPr>
          <w:szCs w:val="21"/>
        </w:rPr>
        <w:tab/>
      </w:r>
      <w:r>
        <w:rPr>
          <w:szCs w:val="21"/>
        </w:rPr>
        <w:tab/>
      </w:r>
      <w:proofErr w:type="gramStart"/>
      <w:r>
        <w:rPr>
          <w:szCs w:val="21"/>
        </w:rPr>
        <w:t>FD[</w:t>
      </w:r>
      <w:proofErr w:type="spellStart"/>
      <w:proofErr w:type="gramEnd"/>
      <w:r>
        <w:rPr>
          <w:szCs w:val="21"/>
        </w:rPr>
        <w:t>i</w:t>
      </w:r>
      <w:proofErr w:type="spellEnd"/>
      <w:r>
        <w:rPr>
          <w:szCs w:val="21"/>
        </w:rPr>
        <w:t xml:space="preserve"> + </w:t>
      </w:r>
      <w:proofErr w:type="spellStart"/>
      <w:r>
        <w:rPr>
          <w:szCs w:val="21"/>
        </w:rPr>
        <w:t>FFT_h</w:t>
      </w:r>
      <w:proofErr w:type="spellEnd"/>
      <w:r>
        <w:rPr>
          <w:szCs w:val="21"/>
        </w:rPr>
        <w:t xml:space="preserve"> * j] = TD[j + </w:t>
      </w:r>
      <w:proofErr w:type="spellStart"/>
      <w:r>
        <w:rPr>
          <w:szCs w:val="21"/>
        </w:rPr>
        <w:t>FFT_w</w:t>
      </w:r>
      <w:proofErr w:type="spellEnd"/>
      <w:r>
        <w:rPr>
          <w:szCs w:val="21"/>
        </w:rPr>
        <w:t xml:space="preserve"> * </w:t>
      </w:r>
      <w:proofErr w:type="spellStart"/>
      <w:r>
        <w:rPr>
          <w:szCs w:val="21"/>
        </w:rPr>
        <w:t>i</w:t>
      </w:r>
      <w:proofErr w:type="spellEnd"/>
      <w:r>
        <w:rPr>
          <w:szCs w:val="21"/>
        </w:rPr>
        <w:t>];</w:t>
      </w:r>
    </w:p>
    <w:p w:rsidR="006C7C3E" w:rsidRDefault="0047009D">
      <w:pPr>
        <w:spacing w:line="240" w:lineRule="exact"/>
        <w:rPr>
          <w:szCs w:val="21"/>
        </w:rPr>
      </w:pPr>
      <w:r>
        <w:rPr>
          <w:szCs w:val="21"/>
        </w:rPr>
        <w:lastRenderedPageBreak/>
        <w:tab/>
      </w:r>
    </w:p>
    <w:p w:rsidR="006C7C3E" w:rsidRDefault="0047009D">
      <w:pPr>
        <w:spacing w:line="240" w:lineRule="exact"/>
        <w:rPr>
          <w:szCs w:val="21"/>
        </w:rPr>
      </w:pPr>
      <w:r>
        <w:rPr>
          <w:rFonts w:hint="eastAsia"/>
          <w:szCs w:val="21"/>
        </w:rPr>
        <w:tab/>
        <w:t xml:space="preserve">// </w:t>
      </w:r>
      <w:r>
        <w:rPr>
          <w:rFonts w:hint="eastAsia"/>
          <w:szCs w:val="21"/>
        </w:rPr>
        <w:t>沿垂直方向进行</w:t>
      </w:r>
      <w:proofErr w:type="gramStart"/>
      <w:r>
        <w:rPr>
          <w:rFonts w:hint="eastAsia"/>
          <w:szCs w:val="21"/>
        </w:rPr>
        <w:t>快速付立叶</w:t>
      </w:r>
      <w:proofErr w:type="gramEnd"/>
      <w:r>
        <w:rPr>
          <w:rFonts w:hint="eastAsia"/>
          <w:szCs w:val="21"/>
        </w:rPr>
        <w:t>变换</w:t>
      </w:r>
    </w:p>
    <w:p w:rsidR="006C7C3E" w:rsidRDefault="0047009D">
      <w:pPr>
        <w:spacing w:line="240" w:lineRule="exact"/>
        <w:rPr>
          <w:szCs w:val="21"/>
        </w:rPr>
      </w:pPr>
      <w:r>
        <w:rPr>
          <w:szCs w:val="21"/>
        </w:rPr>
        <w:tab/>
      </w:r>
      <w:proofErr w:type="gramStart"/>
      <w:r>
        <w:rPr>
          <w:szCs w:val="21"/>
        </w:rPr>
        <w:t>for(</w:t>
      </w:r>
      <w:proofErr w:type="spellStart"/>
      <w:proofErr w:type="gramEnd"/>
      <w:r>
        <w:rPr>
          <w:szCs w:val="21"/>
        </w:rPr>
        <w:t>i</w:t>
      </w:r>
      <w:proofErr w:type="spellEnd"/>
      <w:r>
        <w:rPr>
          <w:szCs w:val="21"/>
        </w:rPr>
        <w:t xml:space="preserve"> = 0; </w:t>
      </w:r>
      <w:proofErr w:type="spellStart"/>
      <w:r>
        <w:rPr>
          <w:szCs w:val="21"/>
        </w:rPr>
        <w:t>i</w:t>
      </w:r>
      <w:proofErr w:type="spellEnd"/>
      <w:r>
        <w:rPr>
          <w:szCs w:val="21"/>
        </w:rPr>
        <w:t xml:space="preserve"> &lt; </w:t>
      </w:r>
      <w:proofErr w:type="spellStart"/>
      <w:r>
        <w:rPr>
          <w:szCs w:val="21"/>
        </w:rPr>
        <w:t>FFT_w</w:t>
      </w:r>
      <w:proofErr w:type="spellEnd"/>
      <w:r>
        <w:rPr>
          <w:szCs w:val="21"/>
        </w:rPr>
        <w:t xml:space="preserve">; </w:t>
      </w:r>
      <w:proofErr w:type="spellStart"/>
      <w:r>
        <w:rPr>
          <w:szCs w:val="21"/>
        </w:rPr>
        <w:t>i</w:t>
      </w:r>
      <w:proofErr w:type="spellEnd"/>
      <w:r>
        <w:rPr>
          <w:szCs w:val="21"/>
        </w:rPr>
        <w:t>++)</w:t>
      </w:r>
    </w:p>
    <w:p w:rsidR="006C7C3E" w:rsidRDefault="0047009D">
      <w:pPr>
        <w:spacing w:line="240" w:lineRule="exact"/>
        <w:rPr>
          <w:szCs w:val="21"/>
        </w:rPr>
      </w:pPr>
      <w:r>
        <w:rPr>
          <w:szCs w:val="21"/>
        </w:rPr>
        <w:tab/>
      </w:r>
      <w:r>
        <w:rPr>
          <w:szCs w:val="21"/>
        </w:rPr>
        <w:tab/>
      </w:r>
      <w:proofErr w:type="gramStart"/>
      <w:r>
        <w:rPr>
          <w:szCs w:val="21"/>
        </w:rPr>
        <w:t>IFFT(</w:t>
      </w:r>
      <w:proofErr w:type="gramEnd"/>
      <w:r>
        <w:rPr>
          <w:szCs w:val="21"/>
        </w:rPr>
        <w:t>&amp;FD[</w:t>
      </w:r>
      <w:proofErr w:type="spellStart"/>
      <w:r>
        <w:rPr>
          <w:szCs w:val="21"/>
        </w:rPr>
        <w:t>i</w:t>
      </w:r>
      <w:proofErr w:type="spellEnd"/>
      <w:r>
        <w:rPr>
          <w:szCs w:val="21"/>
        </w:rPr>
        <w:t xml:space="preserve"> * </w:t>
      </w:r>
      <w:proofErr w:type="spellStart"/>
      <w:r>
        <w:rPr>
          <w:szCs w:val="21"/>
        </w:rPr>
        <w:t>FFT_h</w:t>
      </w:r>
      <w:proofErr w:type="spellEnd"/>
      <w:r>
        <w:rPr>
          <w:szCs w:val="21"/>
        </w:rPr>
        <w:t>], &amp;TD[</w:t>
      </w:r>
      <w:proofErr w:type="spellStart"/>
      <w:r>
        <w:rPr>
          <w:szCs w:val="21"/>
        </w:rPr>
        <w:t>i</w:t>
      </w:r>
      <w:proofErr w:type="spellEnd"/>
      <w:r>
        <w:rPr>
          <w:szCs w:val="21"/>
        </w:rPr>
        <w:t xml:space="preserve"> * </w:t>
      </w:r>
      <w:proofErr w:type="spellStart"/>
      <w:r>
        <w:rPr>
          <w:szCs w:val="21"/>
        </w:rPr>
        <w:t>FFT_h</w:t>
      </w:r>
      <w:proofErr w:type="spellEnd"/>
      <w:r>
        <w:rPr>
          <w:szCs w:val="21"/>
        </w:rPr>
        <w:t xml:space="preserve">], </w:t>
      </w:r>
      <w:proofErr w:type="spellStart"/>
      <w:r>
        <w:rPr>
          <w:szCs w:val="21"/>
        </w:rPr>
        <w:t>hp</w:t>
      </w:r>
      <w:proofErr w:type="spellEnd"/>
      <w:r>
        <w:rPr>
          <w:szCs w:val="21"/>
        </w:rPr>
        <w:t>);</w:t>
      </w:r>
    </w:p>
    <w:p w:rsidR="006C7C3E" w:rsidRDefault="006C7C3E">
      <w:pPr>
        <w:spacing w:line="240" w:lineRule="exact"/>
        <w:rPr>
          <w:szCs w:val="21"/>
        </w:rPr>
      </w:pPr>
    </w:p>
    <w:p w:rsidR="006C7C3E" w:rsidRDefault="0047009D">
      <w:pPr>
        <w:spacing w:line="240" w:lineRule="exact"/>
        <w:rPr>
          <w:szCs w:val="21"/>
        </w:rPr>
      </w:pPr>
      <w:r>
        <w:rPr>
          <w:rFonts w:hint="eastAsia"/>
          <w:szCs w:val="21"/>
        </w:rPr>
        <w:tab/>
        <w:t>//</w:t>
      </w:r>
      <w:r>
        <w:rPr>
          <w:rFonts w:hint="eastAsia"/>
          <w:szCs w:val="21"/>
        </w:rPr>
        <w:t>为反变换图像分配内存</w:t>
      </w:r>
    </w:p>
    <w:p w:rsidR="006C7C3E" w:rsidRDefault="0047009D">
      <w:pPr>
        <w:spacing w:line="240" w:lineRule="exact"/>
        <w:rPr>
          <w:szCs w:val="21"/>
        </w:rPr>
      </w:pPr>
      <w:r>
        <w:rPr>
          <w:szCs w:val="21"/>
        </w:rPr>
        <w:tab/>
        <w:t xml:space="preserve">LONG size = 40 + 1024 + </w:t>
      </w:r>
      <w:proofErr w:type="spellStart"/>
      <w:r>
        <w:rPr>
          <w:szCs w:val="21"/>
        </w:rPr>
        <w:t>LineBytes</w:t>
      </w:r>
      <w:proofErr w:type="spellEnd"/>
      <w:r>
        <w:rPr>
          <w:szCs w:val="21"/>
        </w:rPr>
        <w:t xml:space="preserve"> * height;</w:t>
      </w:r>
    </w:p>
    <w:p w:rsidR="006C7C3E" w:rsidRDefault="006C7C3E">
      <w:pPr>
        <w:spacing w:line="240" w:lineRule="exact"/>
        <w:rPr>
          <w:szCs w:val="21"/>
        </w:rPr>
      </w:pPr>
    </w:p>
    <w:p w:rsidR="006C7C3E" w:rsidRDefault="0047009D">
      <w:pPr>
        <w:spacing w:line="240" w:lineRule="exact"/>
        <w:rPr>
          <w:szCs w:val="21"/>
        </w:rPr>
      </w:pPr>
      <w:r>
        <w:rPr>
          <w:szCs w:val="21"/>
        </w:rPr>
        <w:tab/>
      </w:r>
      <w:proofErr w:type="spellStart"/>
      <w:r>
        <w:rPr>
          <w:szCs w:val="21"/>
        </w:rPr>
        <w:t>lpDIB_IFT</w:t>
      </w:r>
      <w:proofErr w:type="spellEnd"/>
      <w:r>
        <w:rPr>
          <w:szCs w:val="21"/>
        </w:rPr>
        <w:t xml:space="preserve"> = (LPBITMAPINFO) </w:t>
      </w:r>
      <w:proofErr w:type="spellStart"/>
      <w:proofErr w:type="gramStart"/>
      <w:r>
        <w:rPr>
          <w:szCs w:val="21"/>
        </w:rPr>
        <w:t>malloc</w:t>
      </w:r>
      <w:proofErr w:type="spellEnd"/>
      <w:r>
        <w:rPr>
          <w:szCs w:val="21"/>
        </w:rPr>
        <w:t>(</w:t>
      </w:r>
      <w:proofErr w:type="gramEnd"/>
      <w:r>
        <w:rPr>
          <w:szCs w:val="21"/>
        </w:rPr>
        <w:t>size);</w:t>
      </w:r>
    </w:p>
    <w:p w:rsidR="006C7C3E" w:rsidRDefault="0047009D">
      <w:pPr>
        <w:spacing w:line="240" w:lineRule="exact"/>
        <w:rPr>
          <w:szCs w:val="21"/>
        </w:rPr>
      </w:pPr>
      <w:r>
        <w:rPr>
          <w:szCs w:val="21"/>
        </w:rPr>
        <w:tab/>
      </w:r>
      <w:proofErr w:type="gramStart"/>
      <w:r>
        <w:rPr>
          <w:szCs w:val="21"/>
        </w:rPr>
        <w:t>if</w:t>
      </w:r>
      <w:proofErr w:type="gramEnd"/>
      <w:r>
        <w:rPr>
          <w:szCs w:val="21"/>
        </w:rPr>
        <w:t xml:space="preserve"> (NULL == </w:t>
      </w:r>
      <w:proofErr w:type="spellStart"/>
      <w:r>
        <w:rPr>
          <w:szCs w:val="21"/>
        </w:rPr>
        <w:t>lpDIB_IFT</w:t>
      </w:r>
      <w:proofErr w:type="spellEnd"/>
      <w:r>
        <w:rPr>
          <w:szCs w:val="21"/>
        </w:rPr>
        <w:t>)</w:t>
      </w:r>
    </w:p>
    <w:p w:rsidR="006C7C3E" w:rsidRDefault="0047009D">
      <w:pPr>
        <w:spacing w:line="240" w:lineRule="exact"/>
        <w:rPr>
          <w:szCs w:val="21"/>
        </w:rPr>
      </w:pPr>
      <w:r>
        <w:rPr>
          <w:szCs w:val="21"/>
        </w:rPr>
        <w:tab/>
      </w:r>
      <w:r>
        <w:rPr>
          <w:szCs w:val="21"/>
        </w:rPr>
        <w:tab/>
      </w:r>
      <w:proofErr w:type="gramStart"/>
      <w:r>
        <w:rPr>
          <w:szCs w:val="21"/>
        </w:rPr>
        <w:t>return</w:t>
      </w:r>
      <w:proofErr w:type="gramEnd"/>
      <w:r>
        <w:rPr>
          <w:szCs w:val="21"/>
        </w:rPr>
        <w:t>;</w:t>
      </w:r>
    </w:p>
    <w:p w:rsidR="006C7C3E" w:rsidRDefault="0047009D">
      <w:pPr>
        <w:spacing w:line="240" w:lineRule="exact"/>
        <w:rPr>
          <w:szCs w:val="21"/>
        </w:rPr>
      </w:pPr>
      <w:r>
        <w:rPr>
          <w:szCs w:val="21"/>
        </w:rPr>
        <w:tab/>
      </w:r>
      <w:proofErr w:type="spellStart"/>
      <w:proofErr w:type="gramStart"/>
      <w:r>
        <w:rPr>
          <w:szCs w:val="21"/>
        </w:rPr>
        <w:t>memcpy</w:t>
      </w:r>
      <w:proofErr w:type="spellEnd"/>
      <w:r>
        <w:rPr>
          <w:szCs w:val="21"/>
        </w:rPr>
        <w:t>(</w:t>
      </w:r>
      <w:proofErr w:type="spellStart"/>
      <w:proofErr w:type="gramEnd"/>
      <w:r>
        <w:rPr>
          <w:szCs w:val="21"/>
        </w:rPr>
        <w:t>lpDIB_IFT</w:t>
      </w:r>
      <w:proofErr w:type="spellEnd"/>
      <w:r>
        <w:rPr>
          <w:szCs w:val="21"/>
        </w:rPr>
        <w:t xml:space="preserve">, </w:t>
      </w:r>
      <w:proofErr w:type="spellStart"/>
      <w:r>
        <w:rPr>
          <w:szCs w:val="21"/>
        </w:rPr>
        <w:t>lpBitsInfo</w:t>
      </w:r>
      <w:proofErr w:type="spellEnd"/>
      <w:r>
        <w:rPr>
          <w:szCs w:val="21"/>
        </w:rPr>
        <w:t>, size);</w:t>
      </w:r>
    </w:p>
    <w:p w:rsidR="006C7C3E" w:rsidRDefault="006C7C3E">
      <w:pPr>
        <w:spacing w:line="240" w:lineRule="exact"/>
        <w:rPr>
          <w:szCs w:val="21"/>
        </w:rPr>
      </w:pPr>
    </w:p>
    <w:p w:rsidR="006C7C3E" w:rsidRDefault="0047009D">
      <w:pPr>
        <w:spacing w:line="240" w:lineRule="exact"/>
        <w:rPr>
          <w:szCs w:val="21"/>
        </w:rPr>
      </w:pPr>
      <w:r>
        <w:rPr>
          <w:rFonts w:hint="eastAsia"/>
          <w:szCs w:val="21"/>
        </w:rPr>
        <w:tab/>
        <w:t>//</w:t>
      </w:r>
      <w:r>
        <w:rPr>
          <w:rFonts w:hint="eastAsia"/>
          <w:szCs w:val="21"/>
        </w:rPr>
        <w:t>指向反变换图像数据指针</w:t>
      </w:r>
    </w:p>
    <w:p w:rsidR="006C7C3E" w:rsidRDefault="0047009D">
      <w:pPr>
        <w:spacing w:line="240" w:lineRule="exact"/>
        <w:rPr>
          <w:szCs w:val="21"/>
        </w:rPr>
      </w:pPr>
      <w:r>
        <w:rPr>
          <w:szCs w:val="21"/>
        </w:rPr>
        <w:tab/>
        <w:t xml:space="preserve">BYTE* </w:t>
      </w:r>
      <w:proofErr w:type="spellStart"/>
      <w:r>
        <w:rPr>
          <w:szCs w:val="21"/>
        </w:rPr>
        <w:t>lpBits</w:t>
      </w:r>
      <w:proofErr w:type="spellEnd"/>
      <w:r>
        <w:rPr>
          <w:szCs w:val="21"/>
        </w:rPr>
        <w:t xml:space="preserve"> = (BYTE*</w:t>
      </w:r>
      <w:proofErr w:type="gramStart"/>
      <w:r>
        <w:rPr>
          <w:szCs w:val="21"/>
        </w:rPr>
        <w:t>)&amp;</w:t>
      </w:r>
      <w:proofErr w:type="spellStart"/>
      <w:proofErr w:type="gramEnd"/>
      <w:r>
        <w:rPr>
          <w:szCs w:val="21"/>
        </w:rPr>
        <w:t>lpDIB_IFT</w:t>
      </w:r>
      <w:proofErr w:type="spellEnd"/>
      <w:r>
        <w:rPr>
          <w:szCs w:val="21"/>
        </w:rPr>
        <w:t>-&gt;</w:t>
      </w:r>
      <w:proofErr w:type="spellStart"/>
      <w:r>
        <w:rPr>
          <w:szCs w:val="21"/>
        </w:rPr>
        <w:t>bmiColors</w:t>
      </w:r>
      <w:proofErr w:type="spellEnd"/>
      <w:r>
        <w:rPr>
          <w:szCs w:val="21"/>
        </w:rPr>
        <w:t>[</w:t>
      </w:r>
      <w:r>
        <w:rPr>
          <w:rFonts w:hint="eastAsia"/>
          <w:szCs w:val="21"/>
        </w:rPr>
        <w:t>256</w:t>
      </w:r>
      <w:r>
        <w:rPr>
          <w:szCs w:val="21"/>
        </w:rPr>
        <w:t>];</w:t>
      </w:r>
    </w:p>
    <w:p w:rsidR="006C7C3E" w:rsidRDefault="0047009D">
      <w:pPr>
        <w:spacing w:line="240" w:lineRule="exact"/>
        <w:rPr>
          <w:szCs w:val="21"/>
        </w:rPr>
      </w:pPr>
      <w:r>
        <w:rPr>
          <w:szCs w:val="21"/>
        </w:rPr>
        <w:tab/>
        <w:t>BYTE* pixel;</w:t>
      </w:r>
    </w:p>
    <w:p w:rsidR="006C7C3E" w:rsidRDefault="0047009D">
      <w:pPr>
        <w:spacing w:line="240" w:lineRule="exact"/>
        <w:rPr>
          <w:szCs w:val="21"/>
        </w:rPr>
      </w:pPr>
      <w:r>
        <w:rPr>
          <w:rFonts w:hint="eastAsia"/>
          <w:szCs w:val="21"/>
        </w:rPr>
        <w:tab/>
      </w:r>
      <w:proofErr w:type="gramStart"/>
      <w:r>
        <w:rPr>
          <w:szCs w:val="21"/>
        </w:rPr>
        <w:t>double</w:t>
      </w:r>
      <w:proofErr w:type="gramEnd"/>
      <w:r>
        <w:rPr>
          <w:szCs w:val="21"/>
        </w:rPr>
        <w:t xml:space="preserve"> temp;</w:t>
      </w:r>
    </w:p>
    <w:p w:rsidR="006C7C3E" w:rsidRDefault="0047009D">
      <w:pPr>
        <w:spacing w:line="240" w:lineRule="exact"/>
        <w:rPr>
          <w:szCs w:val="21"/>
        </w:rPr>
      </w:pPr>
      <w:r>
        <w:rPr>
          <w:rFonts w:hint="eastAsia"/>
          <w:szCs w:val="21"/>
        </w:rPr>
        <w:tab/>
        <w:t>for(</w:t>
      </w:r>
      <w:proofErr w:type="spellStart"/>
      <w:r>
        <w:rPr>
          <w:rFonts w:hint="eastAsia"/>
          <w:szCs w:val="21"/>
        </w:rPr>
        <w:t>i</w:t>
      </w:r>
      <w:proofErr w:type="spellEnd"/>
      <w:r>
        <w:rPr>
          <w:rFonts w:hint="eastAsia"/>
          <w:szCs w:val="21"/>
        </w:rPr>
        <w:t xml:space="preserve"> = 0; </w:t>
      </w:r>
      <w:proofErr w:type="spellStart"/>
      <w:r>
        <w:rPr>
          <w:rFonts w:hint="eastAsia"/>
          <w:szCs w:val="21"/>
        </w:rPr>
        <w:t>i</w:t>
      </w:r>
      <w:proofErr w:type="spellEnd"/>
      <w:r>
        <w:rPr>
          <w:rFonts w:hint="eastAsia"/>
          <w:szCs w:val="21"/>
        </w:rPr>
        <w:t xml:space="preserve"> &lt; </w:t>
      </w:r>
      <w:proofErr w:type="spellStart"/>
      <w:r>
        <w:rPr>
          <w:rFonts w:hint="eastAsia"/>
          <w:szCs w:val="21"/>
        </w:rPr>
        <w:t>FFT_h</w:t>
      </w:r>
      <w:proofErr w:type="spellEnd"/>
      <w:r>
        <w:rPr>
          <w:rFonts w:hint="eastAsia"/>
          <w:szCs w:val="21"/>
        </w:rPr>
        <w:t xml:space="preserve">; </w:t>
      </w:r>
      <w:proofErr w:type="spellStart"/>
      <w:r>
        <w:rPr>
          <w:rFonts w:hint="eastAsia"/>
          <w:szCs w:val="21"/>
        </w:rPr>
        <w:t>i</w:t>
      </w:r>
      <w:proofErr w:type="spellEnd"/>
      <w:r>
        <w:rPr>
          <w:rFonts w:hint="eastAsia"/>
          <w:szCs w:val="21"/>
        </w:rPr>
        <w:t xml:space="preserve">++) // </w:t>
      </w:r>
      <w:r>
        <w:rPr>
          <w:rFonts w:hint="eastAsia"/>
          <w:szCs w:val="21"/>
        </w:rPr>
        <w:t>行</w:t>
      </w:r>
    </w:p>
    <w:p w:rsidR="006C7C3E" w:rsidRDefault="0047009D">
      <w:pPr>
        <w:spacing w:line="240" w:lineRule="exact"/>
        <w:rPr>
          <w:szCs w:val="21"/>
        </w:rPr>
      </w:pPr>
      <w:r>
        <w:rPr>
          <w:szCs w:val="21"/>
        </w:rPr>
        <w:tab/>
        <w:t>{</w:t>
      </w:r>
    </w:p>
    <w:p w:rsidR="006C7C3E" w:rsidRDefault="0047009D">
      <w:pPr>
        <w:spacing w:line="240" w:lineRule="exact"/>
        <w:rPr>
          <w:szCs w:val="21"/>
        </w:rPr>
      </w:pPr>
      <w:r>
        <w:rPr>
          <w:rFonts w:hint="eastAsia"/>
          <w:szCs w:val="21"/>
        </w:rPr>
        <w:tab/>
      </w:r>
      <w:r>
        <w:rPr>
          <w:rFonts w:hint="eastAsia"/>
          <w:szCs w:val="21"/>
        </w:rPr>
        <w:tab/>
        <w:t xml:space="preserve">for(j = 0; j &lt; </w:t>
      </w:r>
      <w:proofErr w:type="spellStart"/>
      <w:r>
        <w:rPr>
          <w:rFonts w:hint="eastAsia"/>
          <w:szCs w:val="21"/>
        </w:rPr>
        <w:t>FFT_w</w:t>
      </w:r>
      <w:proofErr w:type="spellEnd"/>
      <w:r>
        <w:rPr>
          <w:rFonts w:hint="eastAsia"/>
          <w:szCs w:val="21"/>
        </w:rPr>
        <w:t xml:space="preserve">; </w:t>
      </w:r>
      <w:proofErr w:type="spellStart"/>
      <w:r>
        <w:rPr>
          <w:rFonts w:hint="eastAsia"/>
          <w:szCs w:val="21"/>
        </w:rPr>
        <w:t>j++</w:t>
      </w:r>
      <w:proofErr w:type="spellEnd"/>
      <w:r>
        <w:rPr>
          <w:rFonts w:hint="eastAsia"/>
          <w:szCs w:val="21"/>
        </w:rPr>
        <w:t xml:space="preserve">) // </w:t>
      </w:r>
      <w:r>
        <w:rPr>
          <w:rFonts w:hint="eastAsia"/>
          <w:szCs w:val="21"/>
        </w:rPr>
        <w:t>列</w:t>
      </w:r>
    </w:p>
    <w:p w:rsidR="006C7C3E" w:rsidRDefault="0047009D">
      <w:pPr>
        <w:spacing w:line="240" w:lineRule="exact"/>
        <w:rPr>
          <w:szCs w:val="21"/>
        </w:rPr>
      </w:pPr>
      <w:r>
        <w:rPr>
          <w:szCs w:val="21"/>
        </w:rPr>
        <w:tab/>
      </w:r>
      <w:r>
        <w:rPr>
          <w:szCs w:val="21"/>
        </w:rPr>
        <w:tab/>
        <w:t>{</w:t>
      </w:r>
    </w:p>
    <w:p w:rsidR="006C7C3E" w:rsidRDefault="0047009D">
      <w:pPr>
        <w:spacing w:line="240" w:lineRule="exact"/>
        <w:rPr>
          <w:szCs w:val="21"/>
        </w:rPr>
      </w:pPr>
      <w:r>
        <w:rPr>
          <w:szCs w:val="21"/>
        </w:rPr>
        <w:tab/>
      </w:r>
      <w:r>
        <w:rPr>
          <w:szCs w:val="21"/>
        </w:rPr>
        <w:tab/>
      </w:r>
      <w:r>
        <w:rPr>
          <w:szCs w:val="21"/>
        </w:rPr>
        <w:tab/>
      </w:r>
      <w:proofErr w:type="gramStart"/>
      <w:r>
        <w:rPr>
          <w:szCs w:val="21"/>
        </w:rPr>
        <w:t>pixel</w:t>
      </w:r>
      <w:proofErr w:type="gramEnd"/>
      <w:r>
        <w:rPr>
          <w:szCs w:val="21"/>
        </w:rPr>
        <w:t xml:space="preserve"> = </w:t>
      </w:r>
      <w:proofErr w:type="spellStart"/>
      <w:r>
        <w:rPr>
          <w:szCs w:val="21"/>
        </w:rPr>
        <w:t>lpBits</w:t>
      </w:r>
      <w:proofErr w:type="spellEnd"/>
      <w:r>
        <w:rPr>
          <w:szCs w:val="21"/>
        </w:rPr>
        <w:t xml:space="preserve"> + </w:t>
      </w:r>
      <w:proofErr w:type="spellStart"/>
      <w:r>
        <w:rPr>
          <w:szCs w:val="21"/>
        </w:rPr>
        <w:t>LineBytes</w:t>
      </w:r>
      <w:proofErr w:type="spellEnd"/>
      <w:r>
        <w:rPr>
          <w:szCs w:val="21"/>
        </w:rPr>
        <w:t xml:space="preserve"> * (height - 1 - </w:t>
      </w:r>
      <w:proofErr w:type="spellStart"/>
      <w:r>
        <w:rPr>
          <w:szCs w:val="21"/>
        </w:rPr>
        <w:t>i</w:t>
      </w:r>
      <w:proofErr w:type="spellEnd"/>
      <w:r>
        <w:rPr>
          <w:szCs w:val="21"/>
        </w:rPr>
        <w:t>) + j;</w:t>
      </w:r>
    </w:p>
    <w:p w:rsidR="006C7C3E" w:rsidRDefault="0047009D">
      <w:pPr>
        <w:spacing w:line="240" w:lineRule="exact"/>
        <w:rPr>
          <w:szCs w:val="21"/>
        </w:rPr>
      </w:pPr>
      <w:r>
        <w:rPr>
          <w:szCs w:val="21"/>
        </w:rPr>
        <w:tab/>
      </w:r>
      <w:r>
        <w:rPr>
          <w:szCs w:val="21"/>
        </w:rPr>
        <w:tab/>
      </w:r>
      <w:r>
        <w:rPr>
          <w:szCs w:val="21"/>
        </w:rPr>
        <w:tab/>
      </w:r>
      <w:proofErr w:type="gramStart"/>
      <w:r>
        <w:rPr>
          <w:szCs w:val="21"/>
        </w:rPr>
        <w:t>temp</w:t>
      </w:r>
      <w:proofErr w:type="gramEnd"/>
      <w:r>
        <w:rPr>
          <w:szCs w:val="21"/>
        </w:rPr>
        <w:t>= (TD[j*</w:t>
      </w:r>
      <w:proofErr w:type="spellStart"/>
      <w:r>
        <w:rPr>
          <w:szCs w:val="21"/>
        </w:rPr>
        <w:t>FFT_h</w:t>
      </w:r>
      <w:proofErr w:type="spellEnd"/>
      <w:r>
        <w:rPr>
          <w:szCs w:val="21"/>
        </w:rPr>
        <w:t xml:space="preserve"> + </w:t>
      </w:r>
      <w:proofErr w:type="spellStart"/>
      <w:r>
        <w:rPr>
          <w:szCs w:val="21"/>
        </w:rPr>
        <w:t>i</w:t>
      </w:r>
      <w:proofErr w:type="spellEnd"/>
      <w:r>
        <w:rPr>
          <w:szCs w:val="21"/>
        </w:rPr>
        <w:t xml:space="preserve">].real() / pow(-1, </w:t>
      </w:r>
      <w:proofErr w:type="spellStart"/>
      <w:r>
        <w:rPr>
          <w:szCs w:val="21"/>
        </w:rPr>
        <w:t>i+j</w:t>
      </w:r>
      <w:proofErr w:type="spellEnd"/>
      <w:r>
        <w:rPr>
          <w:szCs w:val="21"/>
        </w:rPr>
        <w:t>));</w:t>
      </w:r>
    </w:p>
    <w:p w:rsidR="006C7C3E" w:rsidRDefault="0047009D">
      <w:pPr>
        <w:spacing w:line="240" w:lineRule="exact"/>
        <w:rPr>
          <w:szCs w:val="21"/>
        </w:rPr>
      </w:pPr>
      <w:r>
        <w:rPr>
          <w:szCs w:val="21"/>
        </w:rPr>
        <w:tab/>
      </w:r>
      <w:r>
        <w:rPr>
          <w:szCs w:val="21"/>
        </w:rPr>
        <w:tab/>
      </w:r>
      <w:r>
        <w:rPr>
          <w:szCs w:val="21"/>
        </w:rPr>
        <w:tab/>
      </w:r>
      <w:proofErr w:type="gramStart"/>
      <w:r>
        <w:rPr>
          <w:szCs w:val="21"/>
        </w:rPr>
        <w:t>if</w:t>
      </w:r>
      <w:proofErr w:type="gramEnd"/>
      <w:r>
        <w:rPr>
          <w:szCs w:val="21"/>
        </w:rPr>
        <w:t xml:space="preserve"> (temp &lt; 0)</w:t>
      </w:r>
    </w:p>
    <w:p w:rsidR="006C7C3E" w:rsidRDefault="0047009D">
      <w:pPr>
        <w:spacing w:line="240" w:lineRule="exact"/>
        <w:rPr>
          <w:szCs w:val="21"/>
        </w:rPr>
      </w:pPr>
      <w:r>
        <w:rPr>
          <w:szCs w:val="21"/>
        </w:rPr>
        <w:tab/>
      </w:r>
      <w:r>
        <w:rPr>
          <w:szCs w:val="21"/>
        </w:rPr>
        <w:tab/>
      </w:r>
      <w:r>
        <w:rPr>
          <w:szCs w:val="21"/>
        </w:rPr>
        <w:tab/>
      </w:r>
      <w:r>
        <w:rPr>
          <w:szCs w:val="21"/>
        </w:rPr>
        <w:tab/>
      </w:r>
      <w:proofErr w:type="gramStart"/>
      <w:r>
        <w:rPr>
          <w:szCs w:val="21"/>
        </w:rPr>
        <w:t>temp</w:t>
      </w:r>
      <w:proofErr w:type="gramEnd"/>
      <w:r>
        <w:rPr>
          <w:szCs w:val="21"/>
        </w:rPr>
        <w:t xml:space="preserve"> = 0;</w:t>
      </w:r>
    </w:p>
    <w:p w:rsidR="006C7C3E" w:rsidRDefault="0047009D">
      <w:pPr>
        <w:spacing w:line="240" w:lineRule="exact"/>
        <w:rPr>
          <w:szCs w:val="21"/>
        </w:rPr>
      </w:pPr>
      <w:r>
        <w:rPr>
          <w:szCs w:val="21"/>
        </w:rPr>
        <w:tab/>
      </w:r>
      <w:r>
        <w:rPr>
          <w:szCs w:val="21"/>
        </w:rPr>
        <w:tab/>
      </w:r>
      <w:r>
        <w:rPr>
          <w:szCs w:val="21"/>
        </w:rPr>
        <w:tab/>
      </w:r>
      <w:proofErr w:type="gramStart"/>
      <w:r>
        <w:rPr>
          <w:szCs w:val="21"/>
        </w:rPr>
        <w:t>else</w:t>
      </w:r>
      <w:proofErr w:type="gramEnd"/>
      <w:r>
        <w:rPr>
          <w:szCs w:val="21"/>
        </w:rPr>
        <w:t xml:space="preserve"> if (temp &gt;255)</w:t>
      </w:r>
    </w:p>
    <w:p w:rsidR="006C7C3E" w:rsidRDefault="0047009D">
      <w:pPr>
        <w:spacing w:line="240" w:lineRule="exact"/>
        <w:rPr>
          <w:szCs w:val="21"/>
        </w:rPr>
      </w:pPr>
      <w:r>
        <w:rPr>
          <w:szCs w:val="21"/>
        </w:rPr>
        <w:tab/>
      </w:r>
      <w:r>
        <w:rPr>
          <w:szCs w:val="21"/>
        </w:rPr>
        <w:tab/>
      </w:r>
      <w:r>
        <w:rPr>
          <w:szCs w:val="21"/>
        </w:rPr>
        <w:tab/>
      </w:r>
      <w:r>
        <w:rPr>
          <w:szCs w:val="21"/>
        </w:rPr>
        <w:tab/>
      </w:r>
      <w:proofErr w:type="gramStart"/>
      <w:r>
        <w:rPr>
          <w:szCs w:val="21"/>
        </w:rPr>
        <w:t>temp</w:t>
      </w:r>
      <w:proofErr w:type="gramEnd"/>
      <w:r>
        <w:rPr>
          <w:szCs w:val="21"/>
        </w:rPr>
        <w:t xml:space="preserve"> = 255;</w:t>
      </w:r>
    </w:p>
    <w:p w:rsidR="006C7C3E" w:rsidRDefault="0047009D">
      <w:pPr>
        <w:spacing w:line="240" w:lineRule="exact"/>
        <w:rPr>
          <w:szCs w:val="21"/>
        </w:rPr>
      </w:pPr>
      <w:r>
        <w:rPr>
          <w:szCs w:val="21"/>
        </w:rPr>
        <w:tab/>
      </w:r>
      <w:r>
        <w:rPr>
          <w:szCs w:val="21"/>
        </w:rPr>
        <w:tab/>
      </w:r>
      <w:r>
        <w:rPr>
          <w:szCs w:val="21"/>
        </w:rPr>
        <w:tab/>
        <w:t>*pixel = (BYTE</w:t>
      </w:r>
      <w:proofErr w:type="gramStart"/>
      <w:r>
        <w:rPr>
          <w:szCs w:val="21"/>
        </w:rPr>
        <w:t>)temp</w:t>
      </w:r>
      <w:proofErr w:type="gramEnd"/>
      <w:r>
        <w:rPr>
          <w:szCs w:val="21"/>
        </w:rPr>
        <w:t>;</w:t>
      </w:r>
    </w:p>
    <w:p w:rsidR="006C7C3E" w:rsidRDefault="0047009D">
      <w:pPr>
        <w:spacing w:line="240" w:lineRule="exact"/>
        <w:rPr>
          <w:szCs w:val="21"/>
        </w:rPr>
      </w:pPr>
      <w:r>
        <w:rPr>
          <w:szCs w:val="21"/>
        </w:rPr>
        <w:tab/>
      </w:r>
      <w:r>
        <w:rPr>
          <w:szCs w:val="21"/>
        </w:rPr>
        <w:tab/>
        <w:t>}</w:t>
      </w:r>
    </w:p>
    <w:p w:rsidR="006C7C3E" w:rsidRDefault="0047009D">
      <w:pPr>
        <w:spacing w:line="240" w:lineRule="exact"/>
        <w:rPr>
          <w:szCs w:val="21"/>
        </w:rPr>
      </w:pPr>
      <w:r>
        <w:rPr>
          <w:szCs w:val="21"/>
        </w:rPr>
        <w:tab/>
        <w:t>}</w:t>
      </w:r>
    </w:p>
    <w:p w:rsidR="006C7C3E" w:rsidRDefault="006C7C3E">
      <w:pPr>
        <w:spacing w:line="240" w:lineRule="exact"/>
        <w:rPr>
          <w:szCs w:val="21"/>
        </w:rPr>
      </w:pPr>
    </w:p>
    <w:p w:rsidR="006C7C3E" w:rsidRDefault="0047009D">
      <w:pPr>
        <w:spacing w:line="240" w:lineRule="exact"/>
        <w:rPr>
          <w:szCs w:val="21"/>
        </w:rPr>
      </w:pPr>
      <w:r>
        <w:rPr>
          <w:rFonts w:hint="eastAsia"/>
          <w:szCs w:val="21"/>
        </w:rPr>
        <w:tab/>
        <w:t xml:space="preserve">// </w:t>
      </w:r>
      <w:r>
        <w:rPr>
          <w:rFonts w:hint="eastAsia"/>
          <w:szCs w:val="21"/>
        </w:rPr>
        <w:t>删除临时变量</w:t>
      </w:r>
    </w:p>
    <w:p w:rsidR="006C7C3E" w:rsidRDefault="0047009D">
      <w:pPr>
        <w:spacing w:line="240" w:lineRule="exact"/>
        <w:rPr>
          <w:szCs w:val="21"/>
        </w:rPr>
      </w:pPr>
      <w:r>
        <w:rPr>
          <w:szCs w:val="21"/>
        </w:rPr>
        <w:tab/>
      </w:r>
      <w:proofErr w:type="gramStart"/>
      <w:r>
        <w:rPr>
          <w:szCs w:val="21"/>
        </w:rPr>
        <w:t>delete</w:t>
      </w:r>
      <w:proofErr w:type="gramEnd"/>
      <w:r>
        <w:rPr>
          <w:szCs w:val="21"/>
        </w:rPr>
        <w:t xml:space="preserve"> FD;</w:t>
      </w:r>
    </w:p>
    <w:p w:rsidR="006C7C3E" w:rsidRDefault="0047009D">
      <w:pPr>
        <w:spacing w:line="240" w:lineRule="exact"/>
        <w:rPr>
          <w:szCs w:val="21"/>
        </w:rPr>
      </w:pPr>
      <w:r>
        <w:rPr>
          <w:szCs w:val="21"/>
        </w:rPr>
        <w:tab/>
      </w:r>
      <w:proofErr w:type="gramStart"/>
      <w:r>
        <w:rPr>
          <w:szCs w:val="21"/>
        </w:rPr>
        <w:t>delete</w:t>
      </w:r>
      <w:proofErr w:type="gramEnd"/>
      <w:r>
        <w:rPr>
          <w:szCs w:val="21"/>
        </w:rPr>
        <w:t xml:space="preserve"> TD;</w:t>
      </w:r>
    </w:p>
    <w:p w:rsidR="006C7C3E" w:rsidRDefault="0047009D">
      <w:pPr>
        <w:spacing w:line="240" w:lineRule="exact"/>
        <w:rPr>
          <w:szCs w:val="21"/>
        </w:rPr>
      </w:pPr>
      <w:r>
        <w:rPr>
          <w:szCs w:val="21"/>
        </w:rPr>
        <w:tab/>
      </w:r>
      <w:proofErr w:type="gramStart"/>
      <w:r>
        <w:rPr>
          <w:szCs w:val="21"/>
        </w:rPr>
        <w:t>delete</w:t>
      </w:r>
      <w:proofErr w:type="gramEnd"/>
      <w:r>
        <w:rPr>
          <w:szCs w:val="21"/>
        </w:rPr>
        <w:t xml:space="preserve"> </w:t>
      </w:r>
      <w:proofErr w:type="spellStart"/>
      <w:r>
        <w:rPr>
          <w:szCs w:val="21"/>
        </w:rPr>
        <w:t>gFD</w:t>
      </w:r>
      <w:proofErr w:type="spellEnd"/>
      <w:r>
        <w:rPr>
          <w:szCs w:val="21"/>
        </w:rPr>
        <w:t>;</w:t>
      </w:r>
    </w:p>
    <w:p w:rsidR="006C7C3E" w:rsidRDefault="0047009D">
      <w:pPr>
        <w:spacing w:line="240" w:lineRule="exact"/>
        <w:ind w:firstLine="420"/>
        <w:rPr>
          <w:szCs w:val="21"/>
        </w:rPr>
      </w:pPr>
      <w:proofErr w:type="spellStart"/>
      <w:proofErr w:type="gramStart"/>
      <w:r>
        <w:rPr>
          <w:szCs w:val="21"/>
        </w:rPr>
        <w:t>gFD</w:t>
      </w:r>
      <w:proofErr w:type="spellEnd"/>
      <w:proofErr w:type="gramEnd"/>
      <w:r>
        <w:rPr>
          <w:szCs w:val="21"/>
        </w:rPr>
        <w:t xml:space="preserve"> = NULL;</w:t>
      </w:r>
    </w:p>
    <w:p w:rsidR="006C7C3E" w:rsidRDefault="0047009D">
      <w:pPr>
        <w:spacing w:line="240" w:lineRule="exact"/>
        <w:rPr>
          <w:szCs w:val="21"/>
        </w:rPr>
      </w:pPr>
      <w:r>
        <w:rPr>
          <w:szCs w:val="21"/>
        </w:rPr>
        <w:t>}</w:t>
      </w:r>
    </w:p>
    <w:p w:rsidR="006C7C3E" w:rsidRDefault="0047009D">
      <w:pPr>
        <w:spacing w:line="360" w:lineRule="auto"/>
        <w:ind w:firstLine="420"/>
        <w:rPr>
          <w:szCs w:val="21"/>
        </w:rPr>
      </w:pPr>
      <w:r>
        <w:rPr>
          <w:rFonts w:hint="eastAsia"/>
          <w:szCs w:val="21"/>
        </w:rPr>
        <w:t>需要注意的是，我们做反变换和变换的时候由于我们要直接操作图像本身，所以我们最好有一个</w:t>
      </w:r>
      <w:r>
        <w:rPr>
          <w:rFonts w:hint="eastAsia"/>
          <w:szCs w:val="21"/>
        </w:rPr>
        <w:t>temp</w:t>
      </w:r>
      <w:r>
        <w:rPr>
          <w:rFonts w:hint="eastAsia"/>
          <w:szCs w:val="21"/>
        </w:rPr>
        <w:t>变量去存储变换时会用到的中间结果，这点</w:t>
      </w:r>
      <w:proofErr w:type="gramStart"/>
      <w:r>
        <w:rPr>
          <w:rFonts w:hint="eastAsia"/>
          <w:szCs w:val="21"/>
        </w:rPr>
        <w:t>和两值交换</w:t>
      </w:r>
      <w:proofErr w:type="gramEnd"/>
      <w:r>
        <w:rPr>
          <w:rFonts w:hint="eastAsia"/>
          <w:szCs w:val="21"/>
        </w:rPr>
        <w:t>的原理类似。</w:t>
      </w:r>
    </w:p>
    <w:p w:rsidR="006C7C3E" w:rsidRDefault="0047009D">
      <w:pPr>
        <w:numPr>
          <w:ilvl w:val="0"/>
          <w:numId w:val="1"/>
        </w:numPr>
        <w:spacing w:line="360" w:lineRule="auto"/>
        <w:rPr>
          <w:b/>
          <w:sz w:val="28"/>
          <w:szCs w:val="28"/>
        </w:rPr>
      </w:pPr>
      <w:r>
        <w:rPr>
          <w:rFonts w:hint="eastAsia"/>
          <w:b/>
          <w:sz w:val="28"/>
          <w:szCs w:val="28"/>
        </w:rPr>
        <w:t>实验步骤与调试</w:t>
      </w:r>
    </w:p>
    <w:p w:rsidR="006C7C3E" w:rsidRDefault="0047009D">
      <w:pPr>
        <w:spacing w:line="360" w:lineRule="auto"/>
        <w:ind w:left="420"/>
        <w:rPr>
          <w:szCs w:val="21"/>
        </w:rPr>
      </w:pPr>
      <w:r>
        <w:rPr>
          <w:rFonts w:hint="eastAsia"/>
          <w:szCs w:val="21"/>
        </w:rPr>
        <w:t>主要是写出对源程序的语法错误以及逻辑错误的进行发现、修正以及调试的步骤。</w:t>
      </w:r>
    </w:p>
    <w:p w:rsidR="0047009D" w:rsidRDefault="0047009D">
      <w:pPr>
        <w:spacing w:line="360" w:lineRule="auto"/>
        <w:ind w:left="420"/>
        <w:rPr>
          <w:szCs w:val="21"/>
        </w:rPr>
      </w:pPr>
      <w:r>
        <w:rPr>
          <w:noProof/>
        </w:rPr>
        <w:lastRenderedPageBreak/>
        <w:drawing>
          <wp:inline distT="0" distB="0" distL="0" distR="0" wp14:anchorId="67488CF0" wp14:editId="02BCD197">
            <wp:extent cx="5278755" cy="39763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755" cy="3976370"/>
                    </a:xfrm>
                    <a:prstGeom prst="rect">
                      <a:avLst/>
                    </a:prstGeom>
                  </pic:spPr>
                </pic:pic>
              </a:graphicData>
            </a:graphic>
          </wp:inline>
        </w:drawing>
      </w:r>
    </w:p>
    <w:p w:rsidR="0047009D" w:rsidRDefault="0047009D">
      <w:pPr>
        <w:spacing w:line="360" w:lineRule="auto"/>
        <w:ind w:left="420"/>
        <w:rPr>
          <w:szCs w:val="21"/>
        </w:rPr>
      </w:pPr>
    </w:p>
    <w:p w:rsidR="0047009D" w:rsidRDefault="0047009D">
      <w:pPr>
        <w:spacing w:line="360" w:lineRule="auto"/>
        <w:ind w:left="420"/>
        <w:rPr>
          <w:szCs w:val="21"/>
        </w:rPr>
      </w:pPr>
      <w:r>
        <w:rPr>
          <w:rFonts w:hint="eastAsia"/>
          <w:szCs w:val="21"/>
        </w:rPr>
        <w:t>在实验中，由于源代码对图像的傅里叶变换对每一个像素点进行了三次操作，时间复杂度为</w:t>
      </w:r>
      <w:r>
        <w:rPr>
          <w:rFonts w:hint="eastAsia"/>
          <w:szCs w:val="21"/>
        </w:rPr>
        <w:t>O</w:t>
      </w:r>
      <w:r>
        <w:rPr>
          <w:rFonts w:hint="eastAsia"/>
          <w:szCs w:val="21"/>
        </w:rPr>
        <w:t>（</w:t>
      </w:r>
      <w:r>
        <w:rPr>
          <w:rFonts w:hint="eastAsia"/>
          <w:szCs w:val="21"/>
        </w:rPr>
        <w:t>n</w:t>
      </w:r>
      <w:r>
        <w:rPr>
          <w:rFonts w:hint="eastAsia"/>
          <w:szCs w:val="21"/>
          <w:vertAlign w:val="superscript"/>
        </w:rPr>
        <w:t>3</w:t>
      </w:r>
      <w:r>
        <w:rPr>
          <w:rFonts w:hint="eastAsia"/>
          <w:szCs w:val="21"/>
        </w:rPr>
        <w:t>），所以运算需要几十秒钟，我们需要耐心等待。</w:t>
      </w:r>
    </w:p>
    <w:p w:rsidR="006C7C3E" w:rsidRDefault="0047009D">
      <w:pPr>
        <w:numPr>
          <w:ilvl w:val="0"/>
          <w:numId w:val="1"/>
        </w:numPr>
        <w:spacing w:line="360" w:lineRule="auto"/>
        <w:rPr>
          <w:b/>
          <w:sz w:val="28"/>
          <w:szCs w:val="28"/>
        </w:rPr>
      </w:pPr>
      <w:r>
        <w:rPr>
          <w:rFonts w:hint="eastAsia"/>
          <w:b/>
          <w:sz w:val="28"/>
          <w:szCs w:val="28"/>
        </w:rPr>
        <w:t>实验结果与分析</w:t>
      </w:r>
    </w:p>
    <w:p w:rsidR="006C7C3E" w:rsidRDefault="0047009D">
      <w:pPr>
        <w:ind w:left="420"/>
        <w:rPr>
          <w:szCs w:val="21"/>
        </w:rPr>
      </w:pPr>
      <w:r>
        <w:rPr>
          <w:rFonts w:hint="eastAsia"/>
          <w:szCs w:val="21"/>
        </w:rPr>
        <w:t>写出最终逻辑正确的程序在各种实验数据下的实验结果以及进行简单的结果分析。</w:t>
      </w:r>
    </w:p>
    <w:p w:rsidR="006C7C3E" w:rsidRDefault="0047009D">
      <w:pPr>
        <w:ind w:left="420"/>
        <w:rPr>
          <w:szCs w:val="21"/>
        </w:rPr>
      </w:pPr>
      <w:r>
        <w:rPr>
          <w:rFonts w:hint="eastAsia"/>
          <w:szCs w:val="21"/>
        </w:rPr>
        <w:t>我们在</w:t>
      </w:r>
    </w:p>
    <w:p w:rsidR="006C7C3E" w:rsidRDefault="006C7C3E">
      <w:pPr>
        <w:rPr>
          <w:b/>
          <w:sz w:val="28"/>
          <w:szCs w:val="28"/>
        </w:rPr>
        <w:sectPr w:rsidR="006C7C3E">
          <w:pgSz w:w="11907" w:h="16840"/>
          <w:pgMar w:top="1440" w:right="1797" w:bottom="1440" w:left="1797" w:header="851" w:footer="992" w:gutter="0"/>
          <w:cols w:space="720"/>
          <w:docGrid w:type="lines" w:linePitch="312"/>
        </w:sectPr>
      </w:pPr>
    </w:p>
    <w:p w:rsidR="006C7C3E" w:rsidRDefault="0047009D">
      <w:pPr>
        <w:jc w:val="center"/>
        <w:rPr>
          <w:rFonts w:eastAsia="楷体_GB2312"/>
          <w:sz w:val="32"/>
          <w:szCs w:val="32"/>
        </w:rPr>
      </w:pPr>
      <w:r>
        <w:rPr>
          <w:rFonts w:eastAsia="楷体_GB2312"/>
          <w:b/>
          <w:sz w:val="44"/>
          <w:szCs w:val="44"/>
        </w:rPr>
        <w:lastRenderedPageBreak/>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rsidR="006C7C3E" w:rsidRDefault="0047009D">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rsidR="006C7C3E" w:rsidRDefault="006C7C3E"/>
    <w:p w:rsidR="00C32B24" w:rsidRDefault="00C32B24">
      <w:r>
        <w:rPr>
          <w:rFonts w:hint="eastAsia"/>
        </w:rPr>
        <w:t>傅里叶变换得到频域空间效果：</w:t>
      </w:r>
    </w:p>
    <w:p w:rsidR="00C32B24" w:rsidRDefault="00C32B24">
      <w:r>
        <w:rPr>
          <w:noProof/>
        </w:rPr>
        <w:drawing>
          <wp:inline distT="0" distB="0" distL="0" distR="0" wp14:anchorId="76041EDD" wp14:editId="3A8B97B1">
            <wp:extent cx="5274310" cy="2843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3530"/>
                    </a:xfrm>
                    <a:prstGeom prst="rect">
                      <a:avLst/>
                    </a:prstGeom>
                  </pic:spPr>
                </pic:pic>
              </a:graphicData>
            </a:graphic>
          </wp:inline>
        </w:drawing>
      </w:r>
    </w:p>
    <w:sectPr w:rsidR="00C32B2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F56F8"/>
    <w:multiLevelType w:val="multilevel"/>
    <w:tmpl w:val="2FCF56F8"/>
    <w:lvl w:ilvl="0">
      <w:start w:val="1"/>
      <w:numFmt w:val="japaneseCounting"/>
      <w:lvlText w:val="（%1）"/>
      <w:lvlJc w:val="left"/>
      <w:pPr>
        <w:tabs>
          <w:tab w:val="left" w:pos="855"/>
        </w:tabs>
        <w:ind w:left="855" w:hanging="85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jNzVhMTY0NWJhMjBjNDk1ZmRkNjJhZWEyMTRmNjQifQ=="/>
  </w:docVars>
  <w:rsids>
    <w:rsidRoot w:val="008D3626"/>
    <w:rsid w:val="0047009D"/>
    <w:rsid w:val="005E5A71"/>
    <w:rsid w:val="006C7C3E"/>
    <w:rsid w:val="007E0D12"/>
    <w:rsid w:val="008567A8"/>
    <w:rsid w:val="008D3626"/>
    <w:rsid w:val="00913CE9"/>
    <w:rsid w:val="009635F2"/>
    <w:rsid w:val="00A521A3"/>
    <w:rsid w:val="00B549F2"/>
    <w:rsid w:val="00BB59F9"/>
    <w:rsid w:val="00C32B24"/>
    <w:rsid w:val="00C723A9"/>
    <w:rsid w:val="00D4161B"/>
    <w:rsid w:val="00D86B1B"/>
    <w:rsid w:val="00DD77A2"/>
    <w:rsid w:val="00F60F39"/>
    <w:rsid w:val="54544FCB"/>
    <w:rsid w:val="76B3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7314A"/>
  <w15:docId w15:val="{5BD318B4-EB4A-4867-8531-0196A65B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jY5NjU5ODk5MzU0IiwKCSJHcm91cElkIiA6ICI2ODYxOTk4OTUiLAoJIkltYWdlIiA6ICJpVkJPUncwS0dnb0FBQUFOU1VoRVVnQUFBWlVBQUFKSUNBWUFBQUNwRTNsWEFBQUFBWE5TUjBJQXJzNGM2UUFBSUFCSlJFRlVlSnpzM1hsNFROZi9CL0QzdWJObVR3aXhCSWsxQ1NFVGE5VmUxV2lWMm1rVmpWcEtMYVcrL1ZGTGk5cXB0YlhFdnJmMkZrV3JLS3BhRWdraEVaRklFRW5JbnRuditmMFJtV1lrSXRGaG1IeGV6NVBueWR4N3o3MmZPMkkrYys3WkF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krV0Q4UDZjM2QwV1ZVK1dmQUFBQUFFbEZUa1N1UW1DQyIsCgkiVGhlbWUiIDogIiIsCgkiVHlwZSIgOiAiZmxvdyIsCgkiVmVyc2lvbiIgOiAiO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474</Words>
  <Characters>2704</Characters>
  <Application>Microsoft Office Word</Application>
  <DocSecurity>0</DocSecurity>
  <Lines>22</Lines>
  <Paragraphs>6</Paragraphs>
  <ScaleCrop>false</ScaleCrop>
  <Company>JNU</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刘欣</dc:creator>
  <cp:lastModifiedBy>Windows 用户</cp:lastModifiedBy>
  <cp:revision>10</cp:revision>
  <dcterms:created xsi:type="dcterms:W3CDTF">2007-04-05T12:06:00Z</dcterms:created>
  <dcterms:modified xsi:type="dcterms:W3CDTF">2023-12-20T02:38:00Z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952365EC71E94FB0A5946D4375B5C0D2_13</vt:lpwstr>
  </property>
</Properties>
</file>