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894" w:rsidRDefault="00E06894">
      <w:pPr>
        <w:jc w:val="center"/>
        <w:rPr>
          <w:rFonts w:eastAsia="楷体_GB2312"/>
          <w:b/>
          <w:sz w:val="44"/>
          <w:szCs w:val="44"/>
        </w:rPr>
      </w:pPr>
      <w:r>
        <w:rPr>
          <w:rFonts w:eastAsia="楷体_GB2312"/>
          <w:b/>
          <w:sz w:val="44"/>
          <w:szCs w:val="44"/>
        </w:rPr>
        <w:t>暨南大学本科实验报告专用纸</w:t>
      </w:r>
    </w:p>
    <w:p w:rsidR="00E06894" w:rsidRDefault="00E06894">
      <w:pPr>
        <w:spacing w:line="420" w:lineRule="exact"/>
        <w:rPr>
          <w:rFonts w:eastAsia="楷体_GB2312"/>
          <w:sz w:val="28"/>
          <w:szCs w:val="28"/>
        </w:rPr>
      </w:pPr>
      <w:r>
        <w:rPr>
          <w:rFonts w:eastAsia="楷体_GB2312"/>
          <w:sz w:val="28"/>
          <w:szCs w:val="28"/>
        </w:rPr>
        <w:t>课程名称</w:t>
      </w:r>
      <w:r>
        <w:rPr>
          <w:rFonts w:eastAsia="楷体_GB2312"/>
          <w:sz w:val="28"/>
          <w:szCs w:val="28"/>
          <w:u w:val="single"/>
        </w:rPr>
        <w:t xml:space="preserve">            </w:t>
      </w:r>
      <w:r>
        <w:rPr>
          <w:rFonts w:eastAsia="楷体_GB2312" w:hint="eastAsia"/>
          <w:sz w:val="28"/>
          <w:szCs w:val="28"/>
          <w:u w:val="single"/>
        </w:rPr>
        <w:t>数字图像处理实验</w:t>
      </w:r>
      <w:r>
        <w:rPr>
          <w:rFonts w:eastAsia="楷体_GB2312"/>
          <w:sz w:val="28"/>
          <w:szCs w:val="28"/>
          <w:u w:val="single"/>
        </w:rPr>
        <w:t xml:space="preserve">            </w:t>
      </w:r>
      <w:r>
        <w:rPr>
          <w:rFonts w:eastAsia="楷体_GB2312"/>
          <w:sz w:val="28"/>
          <w:szCs w:val="28"/>
        </w:rPr>
        <w:t>成绩评定</w:t>
      </w:r>
      <w:r>
        <w:rPr>
          <w:rFonts w:eastAsia="楷体_GB2312"/>
          <w:sz w:val="28"/>
          <w:szCs w:val="28"/>
          <w:u w:val="single"/>
        </w:rPr>
        <w:t xml:space="preserve">            </w:t>
      </w:r>
    </w:p>
    <w:p w:rsidR="00E06894" w:rsidRDefault="00E06894">
      <w:pPr>
        <w:spacing w:line="420" w:lineRule="exact"/>
        <w:rPr>
          <w:rFonts w:eastAsia="楷体_GB2312"/>
          <w:sz w:val="28"/>
          <w:szCs w:val="28"/>
        </w:rPr>
      </w:pPr>
      <w:r>
        <w:rPr>
          <w:rFonts w:eastAsia="楷体_GB2312"/>
          <w:sz w:val="28"/>
          <w:szCs w:val="28"/>
        </w:rPr>
        <w:t>实验项目名称</w:t>
      </w:r>
      <w:r w:rsidR="006B459E">
        <w:rPr>
          <w:rFonts w:eastAsia="楷体_GB2312"/>
          <w:sz w:val="28"/>
          <w:szCs w:val="28"/>
          <w:u w:val="single"/>
        </w:rPr>
        <w:t xml:space="preserve">        </w:t>
      </w:r>
      <w:r w:rsidR="006B459E" w:rsidRPr="006B459E">
        <w:rPr>
          <w:rFonts w:eastAsia="楷体_GB2312" w:hint="eastAsia"/>
          <w:sz w:val="28"/>
          <w:szCs w:val="28"/>
          <w:u w:val="single"/>
        </w:rPr>
        <w:t>图像的频域滤波</w:t>
      </w:r>
      <w:r w:rsidR="006B459E">
        <w:rPr>
          <w:rFonts w:eastAsia="楷体_GB2312"/>
          <w:sz w:val="28"/>
          <w:szCs w:val="28"/>
          <w:u w:val="single"/>
        </w:rPr>
        <w:t xml:space="preserve"> </w:t>
      </w:r>
      <w:r>
        <w:rPr>
          <w:rFonts w:eastAsia="楷体_GB2312"/>
          <w:sz w:val="28"/>
          <w:szCs w:val="28"/>
          <w:u w:val="single"/>
        </w:rPr>
        <w:t xml:space="preserve">    </w:t>
      </w:r>
      <w:r>
        <w:rPr>
          <w:rFonts w:eastAsia="楷体_GB2312"/>
          <w:sz w:val="28"/>
          <w:szCs w:val="28"/>
        </w:rPr>
        <w:t>指导教师</w:t>
      </w:r>
      <w:r>
        <w:rPr>
          <w:rFonts w:eastAsia="楷体_GB2312"/>
          <w:sz w:val="28"/>
          <w:szCs w:val="28"/>
          <w:u w:val="single"/>
        </w:rPr>
        <w:t xml:space="preserve">    </w:t>
      </w:r>
      <w:r>
        <w:rPr>
          <w:rFonts w:eastAsia="楷体_GB2312" w:hint="eastAsia"/>
          <w:sz w:val="28"/>
          <w:szCs w:val="28"/>
          <w:u w:val="single"/>
        </w:rPr>
        <w:t>刘晓翔</w:t>
      </w:r>
      <w:r>
        <w:rPr>
          <w:rFonts w:eastAsia="楷体_GB2312"/>
          <w:sz w:val="28"/>
          <w:szCs w:val="28"/>
          <w:u w:val="single"/>
        </w:rPr>
        <w:t xml:space="preserve">         </w:t>
      </w:r>
    </w:p>
    <w:p w:rsidR="00E06894" w:rsidRDefault="00E06894">
      <w:pPr>
        <w:spacing w:line="420" w:lineRule="exact"/>
        <w:rPr>
          <w:rFonts w:eastAsia="楷体_GB2312"/>
          <w:sz w:val="28"/>
          <w:szCs w:val="28"/>
          <w:u w:val="single"/>
        </w:rPr>
      </w:pPr>
      <w:r>
        <w:rPr>
          <w:rFonts w:eastAsia="楷体_GB2312"/>
          <w:sz w:val="28"/>
          <w:szCs w:val="28"/>
        </w:rPr>
        <w:t>实验项目编号</w:t>
      </w:r>
      <w:r>
        <w:rPr>
          <w:rFonts w:eastAsia="楷体_GB2312"/>
          <w:sz w:val="28"/>
          <w:szCs w:val="28"/>
          <w:u w:val="single"/>
        </w:rPr>
        <w:t xml:space="preserve">   </w:t>
      </w:r>
      <w:r>
        <w:rPr>
          <w:rFonts w:eastAsia="楷体_GB2312" w:hint="eastAsia"/>
          <w:sz w:val="28"/>
          <w:szCs w:val="28"/>
          <w:u w:val="single"/>
        </w:rPr>
        <w:t>08060275</w:t>
      </w:r>
      <w:r>
        <w:rPr>
          <w:rFonts w:eastAsia="楷体_GB2312"/>
          <w:sz w:val="28"/>
          <w:szCs w:val="28"/>
          <w:u w:val="single"/>
        </w:rPr>
        <w:t xml:space="preserve">     </w:t>
      </w:r>
      <w:r>
        <w:rPr>
          <w:rFonts w:eastAsia="楷体_GB2312"/>
          <w:sz w:val="28"/>
          <w:szCs w:val="28"/>
        </w:rPr>
        <w:t>实验项目类型</w:t>
      </w:r>
      <w:r>
        <w:rPr>
          <w:rFonts w:eastAsia="楷体_GB2312"/>
          <w:sz w:val="28"/>
          <w:szCs w:val="28"/>
          <w:u w:val="single"/>
        </w:rPr>
        <w:t xml:space="preserve">    </w:t>
      </w:r>
      <w:r>
        <w:rPr>
          <w:rFonts w:eastAsia="楷体_GB2312"/>
          <w:sz w:val="28"/>
          <w:szCs w:val="28"/>
        </w:rPr>
        <w:t>实验地点</w:t>
      </w:r>
      <w:r>
        <w:rPr>
          <w:rFonts w:eastAsia="楷体_GB2312"/>
          <w:sz w:val="28"/>
          <w:szCs w:val="28"/>
          <w:u w:val="single"/>
        </w:rPr>
        <w:t xml:space="preserve">           </w:t>
      </w:r>
    </w:p>
    <w:p w:rsidR="00E06894" w:rsidRDefault="00E06894">
      <w:pPr>
        <w:spacing w:line="420" w:lineRule="exact"/>
        <w:rPr>
          <w:rFonts w:eastAsia="楷体_GB2312"/>
          <w:sz w:val="28"/>
          <w:szCs w:val="28"/>
          <w:u w:val="single"/>
        </w:rPr>
      </w:pPr>
      <w:r>
        <w:rPr>
          <w:rFonts w:eastAsia="楷体_GB2312"/>
          <w:sz w:val="28"/>
          <w:szCs w:val="28"/>
        </w:rPr>
        <w:t>学生姓名</w:t>
      </w:r>
      <w:r>
        <w:rPr>
          <w:rFonts w:eastAsia="楷体_GB2312"/>
          <w:sz w:val="28"/>
          <w:szCs w:val="28"/>
          <w:u w:val="single"/>
        </w:rPr>
        <w:t xml:space="preserve">      </w:t>
      </w:r>
      <w:r>
        <w:rPr>
          <w:rFonts w:eastAsia="楷体_GB2312" w:hint="eastAsia"/>
          <w:sz w:val="28"/>
          <w:szCs w:val="28"/>
          <w:u w:val="single"/>
        </w:rPr>
        <w:t>陈旭天</w:t>
      </w:r>
      <w:r>
        <w:rPr>
          <w:rFonts w:eastAsia="楷体_GB2312"/>
          <w:sz w:val="28"/>
          <w:szCs w:val="28"/>
          <w:u w:val="single"/>
        </w:rPr>
        <w:t xml:space="preserve">         </w:t>
      </w:r>
      <w:r>
        <w:rPr>
          <w:rFonts w:eastAsia="楷体_GB2312"/>
          <w:sz w:val="28"/>
          <w:szCs w:val="28"/>
        </w:rPr>
        <w:t>学号</w:t>
      </w:r>
      <w:r>
        <w:rPr>
          <w:rFonts w:eastAsia="楷体_GB2312"/>
          <w:sz w:val="28"/>
          <w:szCs w:val="28"/>
          <w:u w:val="single"/>
        </w:rPr>
        <w:t xml:space="preserve">        </w:t>
      </w:r>
      <w:r>
        <w:rPr>
          <w:rFonts w:eastAsia="楷体_GB2312" w:hint="eastAsia"/>
          <w:sz w:val="28"/>
          <w:szCs w:val="28"/>
          <w:u w:val="single"/>
        </w:rPr>
        <w:t>2021100733</w:t>
      </w:r>
      <w:r>
        <w:rPr>
          <w:rFonts w:eastAsia="楷体_GB2312"/>
          <w:sz w:val="28"/>
          <w:szCs w:val="28"/>
          <w:u w:val="single"/>
        </w:rPr>
        <w:t xml:space="preserve">                         </w:t>
      </w:r>
    </w:p>
    <w:p w:rsidR="00E06894" w:rsidRDefault="00E06894">
      <w:pPr>
        <w:numPr>
          <w:ins w:id="0" w:author="MC SYSTEM" w:date="2006-06-11T14:06:00Z"/>
        </w:numPr>
        <w:spacing w:line="420" w:lineRule="exact"/>
        <w:rPr>
          <w:rFonts w:eastAsia="楷体_GB2312"/>
          <w:sz w:val="28"/>
          <w:szCs w:val="28"/>
          <w:u w:val="single"/>
        </w:rPr>
      </w:pPr>
      <w:r>
        <w:rPr>
          <w:rFonts w:eastAsia="楷体_GB2312"/>
          <w:sz w:val="28"/>
          <w:szCs w:val="28"/>
        </w:rPr>
        <w:t>学院</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Pr>
          <w:rFonts w:eastAsia="楷体_GB2312"/>
          <w:sz w:val="28"/>
          <w:szCs w:val="28"/>
        </w:rPr>
        <w:t>系</w:t>
      </w:r>
      <w:r>
        <w:rPr>
          <w:rFonts w:eastAsia="楷体_GB2312"/>
          <w:sz w:val="28"/>
          <w:szCs w:val="28"/>
          <w:u w:val="single"/>
        </w:rPr>
        <w:t xml:space="preserve">    </w:t>
      </w:r>
      <w:r>
        <w:rPr>
          <w:rFonts w:eastAsia="楷体_GB2312" w:hint="eastAsia"/>
          <w:sz w:val="28"/>
          <w:szCs w:val="28"/>
          <w:u w:val="single"/>
        </w:rPr>
        <w:t>人工智能</w:t>
      </w:r>
      <w:r>
        <w:rPr>
          <w:rFonts w:eastAsia="楷体_GB2312"/>
          <w:sz w:val="28"/>
          <w:szCs w:val="28"/>
          <w:u w:val="single"/>
        </w:rPr>
        <w:t xml:space="preserve">    </w:t>
      </w:r>
      <w:r>
        <w:rPr>
          <w:rFonts w:eastAsia="楷体_GB2312"/>
          <w:sz w:val="28"/>
          <w:szCs w:val="28"/>
        </w:rPr>
        <w:t>专业</w:t>
      </w:r>
      <w:r>
        <w:rPr>
          <w:rFonts w:eastAsia="楷体_GB2312"/>
          <w:sz w:val="28"/>
          <w:szCs w:val="28"/>
          <w:u w:val="single"/>
        </w:rPr>
        <w:t xml:space="preserve">                    </w:t>
      </w:r>
      <w:r>
        <w:rPr>
          <w:rFonts w:eastAsia="楷体_GB2312"/>
          <w:sz w:val="28"/>
          <w:szCs w:val="28"/>
        </w:rPr>
        <w:t xml:space="preserve">  </w:t>
      </w:r>
    </w:p>
    <w:p w:rsidR="00E06894" w:rsidRDefault="00E06894">
      <w:pPr>
        <w:spacing w:line="420" w:lineRule="exact"/>
        <w:rPr>
          <w:rFonts w:eastAsia="楷体_GB2312"/>
          <w:sz w:val="28"/>
          <w:szCs w:val="28"/>
        </w:rPr>
      </w:pPr>
      <w:r>
        <w:rPr>
          <w:rFonts w:eastAsia="楷体_GB2312"/>
          <w:sz w:val="28"/>
          <w:szCs w:val="28"/>
        </w:rPr>
        <w:t>实验时间</w:t>
      </w:r>
      <w:r>
        <w:rPr>
          <w:rFonts w:eastAsia="楷体_GB2312"/>
          <w:sz w:val="28"/>
          <w:szCs w:val="28"/>
          <w:u w:val="single"/>
        </w:rPr>
        <w:t xml:space="preserve">  </w:t>
      </w:r>
      <w:r>
        <w:rPr>
          <w:rFonts w:eastAsia="楷体_GB2312" w:hint="eastAsia"/>
          <w:sz w:val="28"/>
          <w:szCs w:val="28"/>
          <w:u w:val="single"/>
        </w:rPr>
        <w:t>2023</w:t>
      </w:r>
      <w:r>
        <w:rPr>
          <w:rFonts w:eastAsia="楷体_GB2312"/>
          <w:sz w:val="28"/>
          <w:szCs w:val="28"/>
          <w:u w:val="single"/>
        </w:rPr>
        <w:t xml:space="preserve">  </w:t>
      </w:r>
      <w:r>
        <w:rPr>
          <w:rFonts w:eastAsia="楷体_GB2312"/>
          <w:sz w:val="28"/>
          <w:szCs w:val="28"/>
        </w:rPr>
        <w:t>年</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u w:val="single"/>
        </w:rPr>
        <w:t xml:space="preserve">  </w:t>
      </w:r>
      <w:r>
        <w:rPr>
          <w:rFonts w:eastAsia="楷体_GB2312"/>
          <w:sz w:val="28"/>
          <w:szCs w:val="28"/>
        </w:rPr>
        <w:t>月</w:t>
      </w:r>
      <w:r>
        <w:rPr>
          <w:rFonts w:eastAsia="楷体_GB2312"/>
          <w:sz w:val="28"/>
          <w:szCs w:val="28"/>
          <w:u w:val="single"/>
        </w:rPr>
        <w:t xml:space="preserve">  </w:t>
      </w:r>
      <w:r>
        <w:rPr>
          <w:rFonts w:eastAsia="楷体_GB2312"/>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sz w:val="28"/>
          <w:szCs w:val="28"/>
        </w:rPr>
        <w:t>午</w:t>
      </w:r>
      <w:r>
        <w:rPr>
          <w:rFonts w:eastAsia="楷体_GB2312"/>
          <w:sz w:val="28"/>
          <w:szCs w:val="28"/>
        </w:rPr>
        <w:t xml:space="preserve"> </w:t>
      </w:r>
      <w:r>
        <w:rPr>
          <w:rFonts w:eastAsia="楷体_GB2312"/>
          <w:sz w:val="28"/>
          <w:szCs w:val="28"/>
        </w:rPr>
        <w:t>温度</w:t>
      </w:r>
      <w:r>
        <w:rPr>
          <w:rFonts w:eastAsia="楷体_GB2312"/>
          <w:sz w:val="28"/>
          <w:szCs w:val="28"/>
          <w:u w:val="single"/>
        </w:rPr>
        <w:t xml:space="preserve">  </w:t>
      </w:r>
      <w:r>
        <w:rPr>
          <w:rFonts w:eastAsia="楷体_GB2312"/>
          <w:sz w:val="28"/>
          <w:szCs w:val="28"/>
        </w:rPr>
        <w:t>℃</w:t>
      </w:r>
      <w:r>
        <w:rPr>
          <w:rFonts w:eastAsia="楷体_GB2312"/>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rsidR="00E06894" w:rsidRDefault="00E06894">
      <w:pPr>
        <w:numPr>
          <w:ilvl w:val="0"/>
          <w:numId w:val="1"/>
        </w:numPr>
        <w:tabs>
          <w:tab w:val="left" w:pos="855"/>
        </w:tabs>
        <w:spacing w:line="360" w:lineRule="auto"/>
        <w:rPr>
          <w:rFonts w:hint="eastAsia"/>
          <w:b/>
          <w:sz w:val="28"/>
          <w:szCs w:val="28"/>
        </w:rPr>
      </w:pPr>
      <w:r>
        <w:rPr>
          <w:rFonts w:hint="eastAsia"/>
          <w:b/>
          <w:sz w:val="28"/>
          <w:szCs w:val="28"/>
        </w:rPr>
        <w:t>实验目的</w:t>
      </w:r>
    </w:p>
    <w:p w:rsidR="00E06894" w:rsidRDefault="00E06894">
      <w:pPr>
        <w:spacing w:line="360" w:lineRule="auto"/>
        <w:ind w:left="420"/>
        <w:rPr>
          <w:szCs w:val="21"/>
        </w:rPr>
      </w:pPr>
      <w:r>
        <w:rPr>
          <w:rFonts w:hint="eastAsia"/>
          <w:szCs w:val="21"/>
        </w:rPr>
        <w:t>参见具体的各个实验项目。</w:t>
      </w:r>
    </w:p>
    <w:p w:rsidR="006B459E" w:rsidRDefault="006B459E">
      <w:pPr>
        <w:spacing w:line="360" w:lineRule="auto"/>
        <w:ind w:left="420"/>
        <w:rPr>
          <w:rFonts w:hint="eastAsia"/>
          <w:szCs w:val="21"/>
        </w:rPr>
      </w:pPr>
      <w:r w:rsidRPr="006B459E">
        <w:rPr>
          <w:rFonts w:hint="eastAsia"/>
          <w:szCs w:val="21"/>
        </w:rPr>
        <w:t>①熟悉图像频域滤波中高通和低通滤波器；②实现理想、巴特沃斯高</w:t>
      </w:r>
      <w:r w:rsidRPr="006B459E">
        <w:rPr>
          <w:rFonts w:hint="eastAsia"/>
          <w:szCs w:val="21"/>
        </w:rPr>
        <w:t>/</w:t>
      </w:r>
      <w:r w:rsidRPr="006B459E">
        <w:rPr>
          <w:rFonts w:hint="eastAsia"/>
          <w:szCs w:val="21"/>
        </w:rPr>
        <w:t>低通滤波器。</w:t>
      </w:r>
    </w:p>
    <w:p w:rsidR="00E06894" w:rsidRDefault="00E06894">
      <w:pPr>
        <w:numPr>
          <w:ilvl w:val="0"/>
          <w:numId w:val="1"/>
        </w:numPr>
        <w:tabs>
          <w:tab w:val="left" w:pos="855"/>
        </w:tabs>
        <w:spacing w:line="360" w:lineRule="auto"/>
        <w:rPr>
          <w:rFonts w:hint="eastAsia"/>
          <w:b/>
          <w:sz w:val="28"/>
          <w:szCs w:val="28"/>
        </w:rPr>
      </w:pPr>
      <w:r>
        <w:rPr>
          <w:rFonts w:hint="eastAsia"/>
          <w:b/>
          <w:sz w:val="28"/>
          <w:szCs w:val="28"/>
        </w:rPr>
        <w:t>实验内容和要求</w:t>
      </w:r>
    </w:p>
    <w:p w:rsidR="00E06894" w:rsidRDefault="00E06894">
      <w:pPr>
        <w:spacing w:line="360" w:lineRule="auto"/>
        <w:ind w:left="420"/>
        <w:rPr>
          <w:szCs w:val="21"/>
        </w:rPr>
      </w:pPr>
      <w:r>
        <w:rPr>
          <w:rFonts w:hint="eastAsia"/>
          <w:szCs w:val="21"/>
        </w:rPr>
        <w:t>参见具体的各个实验项目。</w:t>
      </w:r>
    </w:p>
    <w:p w:rsidR="006B459E" w:rsidRDefault="006B459E">
      <w:pPr>
        <w:spacing w:line="360" w:lineRule="auto"/>
        <w:ind w:left="420"/>
        <w:rPr>
          <w:rFonts w:hint="eastAsia"/>
          <w:szCs w:val="21"/>
        </w:rPr>
      </w:pPr>
      <w:r w:rsidRPr="006B459E">
        <w:rPr>
          <w:rFonts w:hint="eastAsia"/>
          <w:szCs w:val="21"/>
        </w:rPr>
        <w:t>应利用</w:t>
      </w:r>
      <w:r w:rsidRPr="006B459E">
        <w:rPr>
          <w:rFonts w:hint="eastAsia"/>
          <w:szCs w:val="21"/>
        </w:rPr>
        <w:t>Visual C++6.0</w:t>
      </w:r>
      <w:r w:rsidRPr="006B459E">
        <w:rPr>
          <w:rFonts w:hint="eastAsia"/>
          <w:szCs w:val="21"/>
        </w:rPr>
        <w:t>软件开发工具编写程序，实现理想、巴特沃斯高</w:t>
      </w:r>
      <w:r w:rsidRPr="006B459E">
        <w:rPr>
          <w:rFonts w:hint="eastAsia"/>
          <w:szCs w:val="21"/>
        </w:rPr>
        <w:t>/</w:t>
      </w:r>
      <w:r w:rsidRPr="006B459E">
        <w:rPr>
          <w:rFonts w:hint="eastAsia"/>
          <w:szCs w:val="21"/>
        </w:rPr>
        <w:t>低通滤波器，程序执行结果正确。</w:t>
      </w:r>
    </w:p>
    <w:p w:rsidR="00E06894" w:rsidRDefault="00E06894">
      <w:pPr>
        <w:numPr>
          <w:ilvl w:val="0"/>
          <w:numId w:val="1"/>
        </w:numPr>
        <w:tabs>
          <w:tab w:val="left" w:pos="855"/>
        </w:tabs>
        <w:spacing w:line="360" w:lineRule="auto"/>
        <w:rPr>
          <w:rFonts w:hint="eastAsia"/>
          <w:b/>
          <w:sz w:val="28"/>
          <w:szCs w:val="28"/>
        </w:rPr>
      </w:pPr>
      <w:r>
        <w:rPr>
          <w:rFonts w:hint="eastAsia"/>
          <w:b/>
          <w:sz w:val="28"/>
          <w:szCs w:val="28"/>
        </w:rPr>
        <w:t>主要仪器设备</w:t>
      </w:r>
    </w:p>
    <w:p w:rsidR="00E06894" w:rsidRDefault="00E06894">
      <w:pPr>
        <w:spacing w:line="360" w:lineRule="auto"/>
        <w:ind w:firstLine="420"/>
        <w:rPr>
          <w:rFonts w:hint="eastAsia"/>
          <w:szCs w:val="21"/>
        </w:rPr>
      </w:pPr>
      <w:r>
        <w:rPr>
          <w:rFonts w:hint="eastAsia"/>
          <w:b/>
          <w:szCs w:val="21"/>
        </w:rPr>
        <w:t>仪器：</w:t>
      </w:r>
      <w:r>
        <w:rPr>
          <w:rFonts w:hint="eastAsia"/>
          <w:szCs w:val="21"/>
        </w:rPr>
        <w:t>计算机</w:t>
      </w:r>
    </w:p>
    <w:p w:rsidR="00E06894" w:rsidRDefault="00E06894">
      <w:pPr>
        <w:spacing w:line="360" w:lineRule="auto"/>
        <w:ind w:firstLine="420"/>
        <w:rPr>
          <w:rFonts w:hint="eastAsia"/>
          <w:szCs w:val="21"/>
        </w:rPr>
      </w:pPr>
      <w:r>
        <w:rPr>
          <w:rFonts w:hint="eastAsia"/>
          <w:b/>
          <w:szCs w:val="21"/>
        </w:rPr>
        <w:t>实验环境：</w:t>
      </w:r>
      <w:r>
        <w:rPr>
          <w:rFonts w:hint="eastAsia"/>
          <w:szCs w:val="21"/>
        </w:rPr>
        <w:t xml:space="preserve"> Windows XP + Visual C++6.0</w:t>
      </w:r>
    </w:p>
    <w:p w:rsidR="00E06894" w:rsidRDefault="00E06894">
      <w:pPr>
        <w:numPr>
          <w:ilvl w:val="0"/>
          <w:numId w:val="1"/>
        </w:numPr>
        <w:tabs>
          <w:tab w:val="left" w:pos="855"/>
        </w:tabs>
        <w:spacing w:line="360" w:lineRule="auto"/>
        <w:rPr>
          <w:rFonts w:hint="eastAsia"/>
          <w:b/>
          <w:sz w:val="28"/>
          <w:szCs w:val="28"/>
        </w:rPr>
      </w:pPr>
      <w:r>
        <w:rPr>
          <w:rFonts w:hint="eastAsia"/>
          <w:b/>
          <w:sz w:val="28"/>
          <w:szCs w:val="28"/>
        </w:rPr>
        <w:t>实验原理</w:t>
      </w:r>
    </w:p>
    <w:p w:rsidR="005159A9" w:rsidRDefault="00C501A4" w:rsidP="005159A9">
      <w:pPr>
        <w:spacing w:line="360" w:lineRule="auto"/>
        <w:rPr>
          <w:rFonts w:hint="eastAsia"/>
          <w:noProof/>
        </w:rPr>
      </w:pPr>
      <w:r>
        <w:rPr>
          <w:noProof/>
        </w:rPr>
        <w:drawing>
          <wp:inline distT="0" distB="0" distL="0" distR="0">
            <wp:extent cx="5486400" cy="216217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rsidR="005159A9" w:rsidRDefault="00C501A4" w:rsidP="005159A9">
      <w:pPr>
        <w:spacing w:line="360" w:lineRule="auto"/>
        <w:rPr>
          <w:rFonts w:hint="eastAsia"/>
          <w:b/>
          <w:sz w:val="28"/>
          <w:szCs w:val="28"/>
        </w:rPr>
      </w:pPr>
      <w:r>
        <w:rPr>
          <w:noProof/>
        </w:rPr>
        <w:lastRenderedPageBreak/>
        <w:drawing>
          <wp:inline distT="0" distB="0" distL="0" distR="0">
            <wp:extent cx="5486400" cy="1419225"/>
            <wp:effectExtent l="0" t="0" r="0"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bookmarkStart w:id="1" w:name="_GoBack"/>
      <w:bookmarkEnd w:id="1"/>
    </w:p>
    <w:p w:rsidR="00E06894" w:rsidRDefault="00E06894">
      <w:pPr>
        <w:spacing w:line="360" w:lineRule="auto"/>
        <w:ind w:firstLine="420"/>
        <w:rPr>
          <w:szCs w:val="21"/>
        </w:rPr>
      </w:pPr>
      <w:r>
        <w:rPr>
          <w:rFonts w:hint="eastAsia"/>
          <w:szCs w:val="21"/>
        </w:rPr>
        <w:t>画程序的流程图或</w:t>
      </w:r>
      <w:r>
        <w:rPr>
          <w:rFonts w:hint="eastAsia"/>
          <w:szCs w:val="21"/>
        </w:rPr>
        <w:t>N-S</w:t>
      </w:r>
      <w:r>
        <w:rPr>
          <w:rFonts w:hint="eastAsia"/>
          <w:szCs w:val="21"/>
        </w:rPr>
        <w:t>图。</w:t>
      </w:r>
    </w:p>
    <w:p w:rsidR="006B459E" w:rsidRDefault="006B459E">
      <w:pPr>
        <w:spacing w:line="360" w:lineRule="auto"/>
        <w:ind w:firstLine="420"/>
        <w:rPr>
          <w:szCs w:val="21"/>
        </w:rPr>
      </w:pPr>
      <w:r>
        <w:rPr>
          <w:rFonts w:hint="eastAsia"/>
          <w:szCs w:val="21"/>
        </w:rPr>
        <w:t>首先新建一个</w:t>
      </w:r>
      <w:r>
        <w:rPr>
          <w:rFonts w:hint="eastAsia"/>
          <w:szCs w:val="21"/>
        </w:rPr>
        <w:t>icon</w:t>
      </w:r>
      <w:r>
        <w:rPr>
          <w:rFonts w:hint="eastAsia"/>
          <w:szCs w:val="21"/>
        </w:rPr>
        <w:t>在</w:t>
      </w:r>
      <w:r>
        <w:rPr>
          <w:rFonts w:hint="eastAsia"/>
          <w:szCs w:val="21"/>
        </w:rPr>
        <w:t>toolbar</w:t>
      </w:r>
      <w:r>
        <w:rPr>
          <w:rFonts w:hint="eastAsia"/>
          <w:szCs w:val="21"/>
        </w:rPr>
        <w:t>中，然后给它绘制一个醒目的图标，然后双击</w:t>
      </w:r>
      <w:r>
        <w:rPr>
          <w:rFonts w:hint="eastAsia"/>
          <w:szCs w:val="21"/>
        </w:rPr>
        <w:t>icon</w:t>
      </w:r>
      <w:r>
        <w:rPr>
          <w:rFonts w:hint="eastAsia"/>
          <w:szCs w:val="21"/>
        </w:rPr>
        <w:t>，为这个图标设置一个</w:t>
      </w:r>
      <w:r>
        <w:rPr>
          <w:rFonts w:hint="eastAsia"/>
          <w:szCs w:val="21"/>
        </w:rPr>
        <w:t>ID</w:t>
      </w:r>
      <w:r>
        <w:rPr>
          <w:szCs w:val="21"/>
        </w:rPr>
        <w:t>_XXX</w:t>
      </w:r>
      <w:r>
        <w:rPr>
          <w:rFonts w:hint="eastAsia"/>
          <w:szCs w:val="21"/>
        </w:rPr>
        <w:t>的响应函数</w:t>
      </w:r>
      <w:r>
        <w:rPr>
          <w:rFonts w:hint="eastAsia"/>
          <w:szCs w:val="21"/>
        </w:rPr>
        <w:t>ID</w:t>
      </w:r>
      <w:r>
        <w:rPr>
          <w:rFonts w:hint="eastAsia"/>
          <w:szCs w:val="21"/>
        </w:rPr>
        <w:t>，然后用快捷键</w:t>
      </w:r>
      <w:r>
        <w:rPr>
          <w:rFonts w:hint="eastAsia"/>
          <w:szCs w:val="21"/>
        </w:rPr>
        <w:t>ctrl+W</w:t>
      </w:r>
      <w:r>
        <w:rPr>
          <w:rFonts w:hint="eastAsia"/>
          <w:szCs w:val="21"/>
        </w:rPr>
        <w:t>换出</w:t>
      </w:r>
      <w:r>
        <w:rPr>
          <w:rFonts w:hint="eastAsia"/>
          <w:szCs w:val="21"/>
        </w:rPr>
        <w:t>wizard</w:t>
      </w:r>
      <w:r>
        <w:rPr>
          <w:rFonts w:hint="eastAsia"/>
          <w:szCs w:val="21"/>
        </w:rPr>
        <w:t>面板，然后为刚才设置好的</w:t>
      </w:r>
      <w:r>
        <w:rPr>
          <w:rFonts w:hint="eastAsia"/>
          <w:szCs w:val="21"/>
        </w:rPr>
        <w:t>ID</w:t>
      </w:r>
      <w:r>
        <w:rPr>
          <w:szCs w:val="21"/>
        </w:rPr>
        <w:t>_XXX</w:t>
      </w:r>
      <w:r>
        <w:rPr>
          <w:rFonts w:hint="eastAsia"/>
          <w:szCs w:val="21"/>
        </w:rPr>
        <w:t>新建相对应的响应和更新函数，注意我们的这些响应函数都要添加在</w:t>
      </w:r>
      <w:r>
        <w:rPr>
          <w:rFonts w:hint="eastAsia"/>
          <w:szCs w:val="21"/>
        </w:rPr>
        <w:t>View</w:t>
      </w:r>
      <w:r>
        <w:rPr>
          <w:rFonts w:hint="eastAsia"/>
          <w:szCs w:val="21"/>
        </w:rPr>
        <w:t>的大类下</w:t>
      </w:r>
    </w:p>
    <w:p w:rsidR="006B459E" w:rsidRDefault="00C501A4">
      <w:pPr>
        <w:spacing w:line="360" w:lineRule="auto"/>
        <w:ind w:firstLine="420"/>
        <w:rPr>
          <w:noProof/>
        </w:rPr>
      </w:pPr>
      <w:r>
        <w:rPr>
          <w:noProof/>
        </w:rPr>
        <w:drawing>
          <wp:inline distT="0" distB="0" distL="0" distR="0">
            <wp:extent cx="5276850" cy="14382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438275"/>
                    </a:xfrm>
                    <a:prstGeom prst="rect">
                      <a:avLst/>
                    </a:prstGeom>
                    <a:noFill/>
                    <a:ln>
                      <a:noFill/>
                    </a:ln>
                  </pic:spPr>
                </pic:pic>
              </a:graphicData>
            </a:graphic>
          </wp:inline>
        </w:drawing>
      </w:r>
    </w:p>
    <w:p w:rsidR="006B459E" w:rsidRDefault="00C501A4">
      <w:pPr>
        <w:spacing w:line="360" w:lineRule="auto"/>
        <w:ind w:firstLine="420"/>
        <w:rPr>
          <w:noProof/>
        </w:rPr>
      </w:pPr>
      <w:r>
        <w:rPr>
          <w:noProof/>
        </w:rPr>
        <w:drawing>
          <wp:inline distT="0" distB="0" distL="0" distR="0">
            <wp:extent cx="4905375" cy="17430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1743075"/>
                    </a:xfrm>
                    <a:prstGeom prst="rect">
                      <a:avLst/>
                    </a:prstGeom>
                    <a:noFill/>
                    <a:ln>
                      <a:noFill/>
                    </a:ln>
                  </pic:spPr>
                </pic:pic>
              </a:graphicData>
            </a:graphic>
          </wp:inline>
        </w:drawing>
      </w:r>
    </w:p>
    <w:p w:rsidR="006B459E" w:rsidRDefault="00C501A4">
      <w:pPr>
        <w:spacing w:line="360" w:lineRule="auto"/>
        <w:ind w:firstLine="420"/>
        <w:rPr>
          <w:rFonts w:hint="eastAsia"/>
          <w:szCs w:val="21"/>
        </w:rPr>
      </w:pPr>
      <w:r>
        <w:rPr>
          <w:noProof/>
        </w:rPr>
        <w:lastRenderedPageBreak/>
        <w:drawing>
          <wp:inline distT="0" distB="0" distL="0" distR="0">
            <wp:extent cx="5276850" cy="35052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505200"/>
                    </a:xfrm>
                    <a:prstGeom prst="rect">
                      <a:avLst/>
                    </a:prstGeom>
                    <a:noFill/>
                    <a:ln>
                      <a:noFill/>
                    </a:ln>
                  </pic:spPr>
                </pic:pic>
              </a:graphicData>
            </a:graphic>
          </wp:inline>
        </w:drawing>
      </w:r>
    </w:p>
    <w:p w:rsidR="00E06894" w:rsidRDefault="00E06894">
      <w:pPr>
        <w:numPr>
          <w:ilvl w:val="0"/>
          <w:numId w:val="1"/>
        </w:numPr>
        <w:tabs>
          <w:tab w:val="left" w:pos="855"/>
        </w:tabs>
        <w:spacing w:line="360" w:lineRule="auto"/>
        <w:rPr>
          <w:rFonts w:hint="eastAsia"/>
          <w:b/>
          <w:sz w:val="28"/>
          <w:szCs w:val="28"/>
        </w:rPr>
      </w:pPr>
      <w:r>
        <w:rPr>
          <w:rFonts w:hint="eastAsia"/>
          <w:b/>
          <w:sz w:val="28"/>
          <w:szCs w:val="28"/>
        </w:rPr>
        <w:t>源程序</w:t>
      </w:r>
    </w:p>
    <w:p w:rsidR="00E06894" w:rsidRDefault="00E06894">
      <w:pPr>
        <w:spacing w:line="360" w:lineRule="auto"/>
        <w:ind w:left="420"/>
        <w:rPr>
          <w:rFonts w:hint="eastAsia"/>
          <w:szCs w:val="21"/>
        </w:rPr>
      </w:pPr>
      <w:r>
        <w:rPr>
          <w:rFonts w:hint="eastAsia"/>
          <w:szCs w:val="21"/>
        </w:rPr>
        <w:t>写出程序的源程序。</w:t>
      </w:r>
    </w:p>
    <w:p w:rsidR="00E06894" w:rsidRDefault="00E06894">
      <w:pPr>
        <w:numPr>
          <w:ilvl w:val="0"/>
          <w:numId w:val="1"/>
        </w:numPr>
        <w:tabs>
          <w:tab w:val="left" w:pos="855"/>
        </w:tabs>
        <w:spacing w:line="360" w:lineRule="auto"/>
        <w:rPr>
          <w:rFonts w:hint="eastAsia"/>
          <w:b/>
          <w:sz w:val="28"/>
          <w:szCs w:val="28"/>
        </w:rPr>
      </w:pPr>
      <w:r>
        <w:rPr>
          <w:rFonts w:hint="eastAsia"/>
          <w:b/>
          <w:sz w:val="28"/>
          <w:szCs w:val="28"/>
        </w:rPr>
        <w:t>实验步骤与调试</w:t>
      </w:r>
    </w:p>
    <w:p w:rsidR="00E06894" w:rsidRDefault="00E06894">
      <w:pPr>
        <w:spacing w:line="360" w:lineRule="auto"/>
        <w:ind w:left="420"/>
        <w:rPr>
          <w:szCs w:val="21"/>
        </w:rPr>
      </w:pPr>
      <w:r>
        <w:rPr>
          <w:rFonts w:hint="eastAsia"/>
          <w:szCs w:val="21"/>
        </w:rPr>
        <w:t>主要是写出对源程序的语法错误以及逻辑错误的进行发现、修正以及调试的步骤。</w:t>
      </w:r>
    </w:p>
    <w:p w:rsidR="006B459E" w:rsidRDefault="006B459E">
      <w:pPr>
        <w:spacing w:line="360" w:lineRule="auto"/>
        <w:ind w:left="420"/>
        <w:rPr>
          <w:szCs w:val="21"/>
        </w:rPr>
      </w:pPr>
    </w:p>
    <w:p w:rsidR="006B459E" w:rsidRDefault="00C501A4">
      <w:pPr>
        <w:spacing w:line="360" w:lineRule="auto"/>
        <w:ind w:left="420"/>
        <w:rPr>
          <w:rFonts w:hint="eastAsia"/>
          <w:szCs w:val="21"/>
        </w:rPr>
      </w:pPr>
      <w:r>
        <w:rPr>
          <w:noProof/>
        </w:rPr>
        <w:lastRenderedPageBreak/>
        <w:drawing>
          <wp:inline distT="0" distB="0" distL="0" distR="0">
            <wp:extent cx="5276850" cy="44386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438650"/>
                    </a:xfrm>
                    <a:prstGeom prst="rect">
                      <a:avLst/>
                    </a:prstGeom>
                    <a:noFill/>
                    <a:ln>
                      <a:noFill/>
                    </a:ln>
                  </pic:spPr>
                </pic:pic>
              </a:graphicData>
            </a:graphic>
          </wp:inline>
        </w:drawing>
      </w:r>
    </w:p>
    <w:p w:rsidR="00E06894" w:rsidRDefault="00E06894">
      <w:pPr>
        <w:numPr>
          <w:ilvl w:val="0"/>
          <w:numId w:val="1"/>
        </w:numPr>
        <w:tabs>
          <w:tab w:val="left" w:pos="855"/>
        </w:tabs>
        <w:spacing w:line="360" w:lineRule="auto"/>
        <w:rPr>
          <w:b/>
          <w:sz w:val="28"/>
          <w:szCs w:val="28"/>
        </w:rPr>
      </w:pPr>
      <w:r>
        <w:rPr>
          <w:rFonts w:hint="eastAsia"/>
          <w:b/>
          <w:sz w:val="28"/>
          <w:szCs w:val="28"/>
        </w:rPr>
        <w:t>实验结果与分析</w:t>
      </w:r>
    </w:p>
    <w:p w:rsidR="00E06894" w:rsidRDefault="00E06894">
      <w:pPr>
        <w:ind w:left="420"/>
        <w:rPr>
          <w:rFonts w:hint="eastAsia"/>
          <w:szCs w:val="21"/>
        </w:rPr>
      </w:pPr>
      <w:r>
        <w:rPr>
          <w:rFonts w:hint="eastAsia"/>
          <w:szCs w:val="21"/>
        </w:rPr>
        <w:t>写出最终逻辑正确的程序在各种实验数据下的实验结果以及进行简单的结果分析。</w:t>
      </w:r>
    </w:p>
    <w:p w:rsidR="00E06894" w:rsidRDefault="00E06894">
      <w:pPr>
        <w:rPr>
          <w:b/>
          <w:sz w:val="28"/>
          <w:szCs w:val="28"/>
        </w:rPr>
      </w:pPr>
    </w:p>
    <w:p w:rsidR="006B459E" w:rsidRDefault="006B459E">
      <w:pPr>
        <w:rPr>
          <w:b/>
          <w:sz w:val="28"/>
          <w:szCs w:val="28"/>
        </w:rPr>
      </w:pPr>
    </w:p>
    <w:p w:rsidR="006B459E" w:rsidRDefault="006B459E">
      <w:pPr>
        <w:rPr>
          <w:b/>
          <w:sz w:val="28"/>
          <w:szCs w:val="28"/>
        </w:rPr>
      </w:pPr>
    </w:p>
    <w:p w:rsidR="006B459E" w:rsidRDefault="006B459E">
      <w:pPr>
        <w:rPr>
          <w:b/>
          <w:sz w:val="28"/>
          <w:szCs w:val="28"/>
        </w:rPr>
      </w:pPr>
      <w:r>
        <w:rPr>
          <w:rFonts w:hint="eastAsia"/>
          <w:b/>
          <w:sz w:val="28"/>
          <w:szCs w:val="28"/>
        </w:rPr>
        <w:t>拉普拉斯锐化效果图：</w:t>
      </w:r>
    </w:p>
    <w:p w:rsidR="006B459E" w:rsidRDefault="006B459E">
      <w:pPr>
        <w:rPr>
          <w:b/>
          <w:sz w:val="28"/>
          <w:szCs w:val="28"/>
        </w:rPr>
      </w:pPr>
    </w:p>
    <w:p w:rsidR="006B459E" w:rsidRDefault="00C501A4">
      <w:pPr>
        <w:rPr>
          <w:noProof/>
        </w:rPr>
      </w:pPr>
      <w:r>
        <w:rPr>
          <w:noProof/>
        </w:rPr>
        <w:lastRenderedPageBreak/>
        <w:drawing>
          <wp:inline distT="0" distB="0" distL="0" distR="0">
            <wp:extent cx="5276850" cy="49339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933950"/>
                    </a:xfrm>
                    <a:prstGeom prst="rect">
                      <a:avLst/>
                    </a:prstGeom>
                    <a:noFill/>
                    <a:ln>
                      <a:noFill/>
                    </a:ln>
                  </pic:spPr>
                </pic:pic>
              </a:graphicData>
            </a:graphic>
          </wp:inline>
        </w:drawing>
      </w:r>
    </w:p>
    <w:p w:rsidR="006B459E" w:rsidRDefault="006B459E">
      <w:pPr>
        <w:rPr>
          <w:noProof/>
        </w:rPr>
      </w:pPr>
    </w:p>
    <w:p w:rsidR="006B459E" w:rsidRDefault="006B459E">
      <w:pPr>
        <w:rPr>
          <w:noProof/>
        </w:rPr>
      </w:pPr>
    </w:p>
    <w:p w:rsidR="006B459E" w:rsidRDefault="006B459E">
      <w:pPr>
        <w:rPr>
          <w:noProof/>
        </w:rPr>
      </w:pPr>
      <w:r>
        <w:rPr>
          <w:rFonts w:hint="eastAsia"/>
          <w:noProof/>
        </w:rPr>
        <w:t>AVGSmooth</w:t>
      </w:r>
      <w:r>
        <w:rPr>
          <w:rFonts w:hint="eastAsia"/>
          <w:noProof/>
        </w:rPr>
        <w:t>效果图：</w:t>
      </w:r>
    </w:p>
    <w:p w:rsidR="006B459E" w:rsidRDefault="006B459E">
      <w:pPr>
        <w:rPr>
          <w:noProof/>
        </w:rPr>
      </w:pPr>
    </w:p>
    <w:p w:rsidR="006B459E" w:rsidRDefault="00C501A4">
      <w:pPr>
        <w:rPr>
          <w:rFonts w:hint="eastAsia"/>
          <w:b/>
          <w:sz w:val="28"/>
          <w:szCs w:val="28"/>
        </w:rPr>
        <w:sectPr w:rsidR="006B459E">
          <w:pgSz w:w="11907" w:h="16840"/>
          <w:pgMar w:top="1440" w:right="1797" w:bottom="1440" w:left="1797" w:header="851" w:footer="992" w:gutter="0"/>
          <w:cols w:space="720"/>
          <w:docGrid w:type="lines" w:linePitch="312"/>
        </w:sectPr>
      </w:pPr>
      <w:r>
        <w:rPr>
          <w:noProof/>
        </w:rPr>
        <w:lastRenderedPageBreak/>
        <w:drawing>
          <wp:inline distT="0" distB="0" distL="0" distR="0">
            <wp:extent cx="5076825" cy="5762625"/>
            <wp:effectExtent l="0" t="0" r="952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5762625"/>
                    </a:xfrm>
                    <a:prstGeom prst="rect">
                      <a:avLst/>
                    </a:prstGeom>
                    <a:noFill/>
                    <a:ln>
                      <a:noFill/>
                    </a:ln>
                  </pic:spPr>
                </pic:pic>
              </a:graphicData>
            </a:graphic>
          </wp:inline>
        </w:drawing>
      </w:r>
    </w:p>
    <w:p w:rsidR="00E06894" w:rsidRDefault="00E06894">
      <w:pPr>
        <w:jc w:val="center"/>
        <w:rPr>
          <w:rFonts w:eastAsia="楷体_GB2312"/>
          <w:sz w:val="32"/>
          <w:szCs w:val="32"/>
        </w:rPr>
      </w:pPr>
      <w:r>
        <w:rPr>
          <w:rFonts w:eastAsia="楷体_GB2312"/>
          <w:b/>
          <w:sz w:val="44"/>
          <w:szCs w:val="44"/>
        </w:rPr>
        <w:lastRenderedPageBreak/>
        <w:t>暨南大学本科实验报告专用纸</w:t>
      </w:r>
      <w:r>
        <w:rPr>
          <w:rFonts w:eastAsia="楷体_GB2312"/>
          <w:b/>
          <w:sz w:val="32"/>
          <w:szCs w:val="32"/>
        </w:rPr>
        <w:t>(</w:t>
      </w:r>
      <w:r>
        <w:rPr>
          <w:rFonts w:eastAsia="楷体_GB2312"/>
          <w:b/>
          <w:sz w:val="32"/>
          <w:szCs w:val="32"/>
        </w:rPr>
        <w:t>附页</w:t>
      </w:r>
      <w:r>
        <w:rPr>
          <w:rFonts w:eastAsia="楷体_GB2312"/>
          <w:b/>
          <w:sz w:val="32"/>
          <w:szCs w:val="32"/>
        </w:rPr>
        <w:t>)</w:t>
      </w:r>
    </w:p>
    <w:p w:rsidR="00E06894" w:rsidRDefault="00E06894">
      <w:pPr>
        <w:rPr>
          <w:rFonts w:eastAsia="楷体_GB2312"/>
          <w:szCs w:val="21"/>
          <w:u w:val="single"/>
        </w:rPr>
      </w:pPr>
      <w:r>
        <w:rPr>
          <w:rFonts w:eastAsia="楷体_GB2312"/>
          <w:sz w:val="32"/>
          <w:szCs w:val="32"/>
          <w:u w:val="single"/>
        </w:rPr>
        <w:t xml:space="preserve">                   </w:t>
      </w:r>
      <w:r>
        <w:rPr>
          <w:rFonts w:eastAsia="楷体_GB2312"/>
          <w:szCs w:val="21"/>
          <w:u w:val="single"/>
        </w:rPr>
        <w:t xml:space="preserve">                                                 </w:t>
      </w:r>
    </w:p>
    <w:p w:rsidR="00E06894" w:rsidRDefault="00E06894">
      <w:pPr>
        <w:rPr>
          <w:rFonts w:hint="eastAsia"/>
        </w:rPr>
      </w:pPr>
    </w:p>
    <w:sectPr w:rsidR="00E0689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F56F8"/>
    <w:multiLevelType w:val="multilevel"/>
    <w:tmpl w:val="2FCF56F8"/>
    <w:lvl w:ilvl="0">
      <w:start w:val="1"/>
      <w:numFmt w:val="japaneseCounting"/>
      <w:lvlText w:val="（%1）"/>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jNzVhMTY0NWJhMjBjNDk1ZmRkNjJhZWEyMTRmNjQifQ=="/>
  </w:docVars>
  <w:rsids>
    <w:rsidRoot w:val="008D3626"/>
    <w:rsid w:val="005159A9"/>
    <w:rsid w:val="005E5A71"/>
    <w:rsid w:val="006B459E"/>
    <w:rsid w:val="007E0D12"/>
    <w:rsid w:val="008567A8"/>
    <w:rsid w:val="008D3626"/>
    <w:rsid w:val="00913CE9"/>
    <w:rsid w:val="009635F2"/>
    <w:rsid w:val="00A521A3"/>
    <w:rsid w:val="00B549F2"/>
    <w:rsid w:val="00BB59F9"/>
    <w:rsid w:val="00C501A4"/>
    <w:rsid w:val="00C723A9"/>
    <w:rsid w:val="00D4161B"/>
    <w:rsid w:val="00D86B1B"/>
    <w:rsid w:val="00E06894"/>
    <w:rsid w:val="00F60F39"/>
    <w:rsid w:val="54544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Words>
  <Characters>837</Characters>
  <Application>Microsoft Office Word</Application>
  <DocSecurity>0</DocSecurity>
  <Lines>6</Lines>
  <Paragraphs>1</Paragraphs>
  <ScaleCrop>false</ScaleCrop>
  <Company>JNU</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creator>刘欣</dc:creator>
  <cp:lastModifiedBy>jsjzx</cp:lastModifiedBy>
  <cp:revision>2</cp:revision>
  <dcterms:created xsi:type="dcterms:W3CDTF">2023-12-22T07:31:00Z</dcterms:created>
  <dcterms:modified xsi:type="dcterms:W3CDTF">2023-12-22T07:31:00Z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1D286EEE29D1404AB5B13A6CDA8BC0F3_12</vt:lpwstr>
  </property>
</Properties>
</file>