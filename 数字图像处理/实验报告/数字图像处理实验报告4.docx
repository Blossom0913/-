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8A3" w:rsidRDefault="003E68A3">
      <w:pPr>
        <w:jc w:val="center"/>
        <w:rPr>
          <w:rFonts w:eastAsia="楷体_GB2312"/>
          <w:b/>
          <w:sz w:val="44"/>
          <w:szCs w:val="44"/>
        </w:rPr>
      </w:pPr>
      <w:r>
        <w:rPr>
          <w:rFonts w:eastAsia="楷体_GB2312"/>
          <w:b/>
          <w:sz w:val="44"/>
          <w:szCs w:val="44"/>
        </w:rPr>
        <w:t>暨南大学本科实验报告专用纸</w:t>
      </w:r>
    </w:p>
    <w:p w:rsidR="003E68A3" w:rsidRDefault="003E68A3">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数字图像处理实验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3E68A3" w:rsidRDefault="003E68A3">
      <w:pPr>
        <w:spacing w:line="420" w:lineRule="exact"/>
        <w:rPr>
          <w:rFonts w:eastAsia="楷体_GB2312"/>
          <w:sz w:val="28"/>
          <w:szCs w:val="28"/>
        </w:rPr>
      </w:pPr>
      <w:r>
        <w:rPr>
          <w:rFonts w:eastAsia="楷体_GB2312"/>
          <w:sz w:val="28"/>
          <w:szCs w:val="28"/>
        </w:rPr>
        <w:t>实验项目名称</w:t>
      </w:r>
      <w:r w:rsidR="0010252E">
        <w:rPr>
          <w:rFonts w:eastAsia="楷体_GB2312"/>
          <w:sz w:val="28"/>
          <w:szCs w:val="28"/>
          <w:u w:val="single"/>
        </w:rPr>
        <w:t xml:space="preserve">       </w:t>
      </w:r>
      <w:r>
        <w:rPr>
          <w:rFonts w:eastAsia="楷体_GB2312"/>
          <w:sz w:val="28"/>
          <w:szCs w:val="28"/>
          <w:u w:val="single"/>
        </w:rPr>
        <w:t xml:space="preserve"> </w:t>
      </w:r>
      <w:r w:rsidR="0010252E" w:rsidRPr="0010252E">
        <w:rPr>
          <w:rFonts w:eastAsia="楷体_GB2312" w:hint="eastAsia"/>
          <w:sz w:val="28"/>
          <w:szCs w:val="28"/>
          <w:u w:val="single"/>
        </w:rPr>
        <w:t>图像的空域滤波</w:t>
      </w:r>
      <w:r w:rsidR="0010252E">
        <w:rPr>
          <w:rFonts w:eastAsia="楷体_GB2312"/>
          <w:sz w:val="28"/>
          <w:szCs w:val="28"/>
          <w:u w:val="single"/>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刘晓翔</w:t>
      </w:r>
      <w:r>
        <w:rPr>
          <w:rFonts w:eastAsia="楷体_GB2312"/>
          <w:sz w:val="28"/>
          <w:szCs w:val="28"/>
          <w:u w:val="single"/>
        </w:rPr>
        <w:t xml:space="preserve">         </w:t>
      </w:r>
    </w:p>
    <w:p w:rsidR="003E68A3" w:rsidRDefault="003E68A3">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08060275</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3E68A3" w:rsidRDefault="003E68A3">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陈旭天</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2021100733</w:t>
      </w:r>
      <w:r>
        <w:rPr>
          <w:rFonts w:eastAsia="楷体_GB2312"/>
          <w:sz w:val="28"/>
          <w:szCs w:val="28"/>
          <w:u w:val="single"/>
        </w:rPr>
        <w:t xml:space="preserve">                         </w:t>
      </w:r>
    </w:p>
    <w:p w:rsidR="003E68A3" w:rsidRDefault="003E68A3">
      <w:pPr>
        <w:numPr>
          <w:ins w:id="0" w:author="MC SYSTEM" w:date="2006-06-11T14:06:00Z"/>
        </w:num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人工智能</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sz w:val="28"/>
          <w:szCs w:val="28"/>
        </w:rPr>
        <w:t xml:space="preserve">  </w:t>
      </w:r>
    </w:p>
    <w:p w:rsidR="003E68A3" w:rsidRDefault="003E68A3">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2023</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sidR="0010252E">
        <w:rPr>
          <w:rFonts w:eastAsia="楷体_GB2312"/>
          <w:sz w:val="28"/>
          <w:szCs w:val="28"/>
          <w:u w:val="single"/>
        </w:rPr>
        <w:t>11</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sidR="0010252E">
        <w:rPr>
          <w:rFonts w:eastAsia="楷体_GB2312"/>
          <w:sz w:val="28"/>
          <w:szCs w:val="28"/>
          <w:u w:val="single"/>
        </w:rPr>
        <w:t>1</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r>
        <w:rPr>
          <w:rFonts w:eastAsia="楷体_GB2312"/>
          <w:sz w:val="28"/>
          <w:szCs w:val="28"/>
        </w:rPr>
        <w:t>温度</w:t>
      </w:r>
      <w:r>
        <w:rPr>
          <w:rFonts w:eastAsia="楷体_GB2312"/>
          <w:sz w:val="28"/>
          <w:szCs w:val="28"/>
          <w:u w:val="single"/>
        </w:rPr>
        <w:t xml:space="preserve">  </w:t>
      </w:r>
      <w:r>
        <w:rPr>
          <w:rFonts w:eastAsia="楷体_GB2312"/>
          <w:sz w:val="28"/>
          <w:szCs w:val="28"/>
        </w:rPr>
        <w:t>℃</w:t>
      </w:r>
      <w:r>
        <w:rPr>
          <w:rFonts w:eastAsia="楷体_GB2312"/>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rsidR="003E68A3" w:rsidRDefault="003E68A3">
      <w:pPr>
        <w:numPr>
          <w:ilvl w:val="0"/>
          <w:numId w:val="1"/>
        </w:numPr>
        <w:tabs>
          <w:tab w:val="left" w:pos="855"/>
        </w:tabs>
        <w:spacing w:line="360" w:lineRule="auto"/>
        <w:rPr>
          <w:rFonts w:hint="eastAsia"/>
          <w:b/>
          <w:sz w:val="28"/>
          <w:szCs w:val="28"/>
        </w:rPr>
      </w:pPr>
      <w:r>
        <w:rPr>
          <w:rFonts w:hint="eastAsia"/>
          <w:b/>
          <w:sz w:val="28"/>
          <w:szCs w:val="28"/>
        </w:rPr>
        <w:t>实验目的</w:t>
      </w:r>
    </w:p>
    <w:p w:rsidR="003E68A3" w:rsidRDefault="003E68A3">
      <w:pPr>
        <w:spacing w:line="360" w:lineRule="auto"/>
        <w:ind w:left="420"/>
        <w:rPr>
          <w:szCs w:val="21"/>
        </w:rPr>
      </w:pPr>
      <w:r>
        <w:rPr>
          <w:rFonts w:hint="eastAsia"/>
          <w:szCs w:val="21"/>
        </w:rPr>
        <w:t>参见具体的各个实验项目。</w:t>
      </w:r>
    </w:p>
    <w:p w:rsidR="00ED4FA2" w:rsidRDefault="00ED4FA2">
      <w:pPr>
        <w:spacing w:line="360" w:lineRule="auto"/>
        <w:ind w:left="420"/>
        <w:rPr>
          <w:rFonts w:hint="eastAsia"/>
          <w:szCs w:val="21"/>
        </w:rPr>
      </w:pPr>
      <w:r w:rsidRPr="00ED4FA2">
        <w:rPr>
          <w:rFonts w:hint="eastAsia"/>
          <w:szCs w:val="21"/>
        </w:rPr>
        <w:t>①熟悉图像空域滤波中常用的平滑和锐化滤波器；②掌握图像的模版操作，实现图像的均值滤波和拉普拉斯锐化；③掌握图像中值滤波算法。</w:t>
      </w:r>
    </w:p>
    <w:p w:rsidR="003E68A3" w:rsidRDefault="003E68A3">
      <w:pPr>
        <w:numPr>
          <w:ilvl w:val="0"/>
          <w:numId w:val="1"/>
        </w:numPr>
        <w:tabs>
          <w:tab w:val="left" w:pos="855"/>
        </w:tabs>
        <w:spacing w:line="360" w:lineRule="auto"/>
        <w:rPr>
          <w:rFonts w:hint="eastAsia"/>
          <w:b/>
          <w:sz w:val="28"/>
          <w:szCs w:val="28"/>
        </w:rPr>
      </w:pPr>
      <w:r>
        <w:rPr>
          <w:rFonts w:hint="eastAsia"/>
          <w:b/>
          <w:sz w:val="28"/>
          <w:szCs w:val="28"/>
        </w:rPr>
        <w:t>实验内容和要求</w:t>
      </w:r>
    </w:p>
    <w:p w:rsidR="003E68A3" w:rsidRDefault="003E68A3">
      <w:pPr>
        <w:spacing w:line="360" w:lineRule="auto"/>
        <w:ind w:left="420"/>
        <w:rPr>
          <w:szCs w:val="21"/>
        </w:rPr>
      </w:pPr>
      <w:r>
        <w:rPr>
          <w:rFonts w:hint="eastAsia"/>
          <w:szCs w:val="21"/>
        </w:rPr>
        <w:t>参见具体的各个实验项目。</w:t>
      </w:r>
    </w:p>
    <w:p w:rsidR="00ED4FA2" w:rsidRDefault="00ED4FA2">
      <w:pPr>
        <w:spacing w:line="360" w:lineRule="auto"/>
        <w:ind w:left="420"/>
        <w:rPr>
          <w:rFonts w:hint="eastAsia"/>
          <w:szCs w:val="21"/>
        </w:rPr>
      </w:pPr>
      <w:r w:rsidRPr="00ED4FA2">
        <w:rPr>
          <w:rFonts w:hint="eastAsia"/>
          <w:szCs w:val="21"/>
        </w:rPr>
        <w:t>应利用</w:t>
      </w:r>
      <w:r w:rsidRPr="00ED4FA2">
        <w:rPr>
          <w:rFonts w:hint="eastAsia"/>
          <w:szCs w:val="21"/>
        </w:rPr>
        <w:t>Visual C++6.0</w:t>
      </w:r>
      <w:r w:rsidRPr="00ED4FA2">
        <w:rPr>
          <w:rFonts w:hint="eastAsia"/>
          <w:szCs w:val="21"/>
        </w:rPr>
        <w:t>软件开发工具编写程序，实现</w:t>
      </w:r>
      <w:r w:rsidRPr="00ED4FA2">
        <w:rPr>
          <w:rFonts w:hint="eastAsia"/>
          <w:szCs w:val="21"/>
        </w:rPr>
        <w:t>256</w:t>
      </w:r>
      <w:r w:rsidRPr="00ED4FA2">
        <w:rPr>
          <w:rFonts w:hint="eastAsia"/>
          <w:szCs w:val="21"/>
        </w:rPr>
        <w:t>灰度图像的均值滤波、拉普拉斯锐化及中值滤波，程序执行结果正确。</w:t>
      </w:r>
    </w:p>
    <w:p w:rsidR="003E68A3" w:rsidRDefault="003E68A3">
      <w:pPr>
        <w:numPr>
          <w:ilvl w:val="0"/>
          <w:numId w:val="1"/>
        </w:numPr>
        <w:tabs>
          <w:tab w:val="left" w:pos="855"/>
        </w:tabs>
        <w:spacing w:line="360" w:lineRule="auto"/>
        <w:rPr>
          <w:rFonts w:hint="eastAsia"/>
          <w:b/>
          <w:sz w:val="28"/>
          <w:szCs w:val="28"/>
        </w:rPr>
      </w:pPr>
      <w:r>
        <w:rPr>
          <w:rFonts w:hint="eastAsia"/>
          <w:b/>
          <w:sz w:val="28"/>
          <w:szCs w:val="28"/>
        </w:rPr>
        <w:t>主要仪器设备</w:t>
      </w:r>
    </w:p>
    <w:p w:rsidR="003E68A3" w:rsidRDefault="003E68A3">
      <w:pPr>
        <w:spacing w:line="360" w:lineRule="auto"/>
        <w:ind w:firstLine="420"/>
        <w:rPr>
          <w:rFonts w:hint="eastAsia"/>
          <w:szCs w:val="21"/>
        </w:rPr>
      </w:pPr>
      <w:r>
        <w:rPr>
          <w:rFonts w:hint="eastAsia"/>
          <w:b/>
          <w:szCs w:val="21"/>
        </w:rPr>
        <w:t>仪器：</w:t>
      </w:r>
      <w:r>
        <w:rPr>
          <w:rFonts w:hint="eastAsia"/>
          <w:szCs w:val="21"/>
        </w:rPr>
        <w:t>计算机</w:t>
      </w:r>
    </w:p>
    <w:p w:rsidR="003E68A3" w:rsidRDefault="003E68A3">
      <w:pPr>
        <w:spacing w:line="360" w:lineRule="auto"/>
        <w:ind w:firstLine="420"/>
        <w:rPr>
          <w:rFonts w:hint="eastAsia"/>
          <w:szCs w:val="21"/>
        </w:rPr>
      </w:pPr>
      <w:r>
        <w:rPr>
          <w:rFonts w:hint="eastAsia"/>
          <w:b/>
          <w:szCs w:val="21"/>
        </w:rPr>
        <w:t>实验环境：</w:t>
      </w:r>
      <w:r>
        <w:rPr>
          <w:rFonts w:hint="eastAsia"/>
          <w:szCs w:val="21"/>
        </w:rPr>
        <w:t xml:space="preserve"> Windows XP + Visual C++6.0</w:t>
      </w:r>
    </w:p>
    <w:p w:rsidR="003E68A3" w:rsidRDefault="003E68A3">
      <w:pPr>
        <w:numPr>
          <w:ilvl w:val="0"/>
          <w:numId w:val="1"/>
        </w:numPr>
        <w:tabs>
          <w:tab w:val="left" w:pos="855"/>
        </w:tabs>
        <w:spacing w:line="360" w:lineRule="auto"/>
        <w:rPr>
          <w:rFonts w:hint="eastAsia"/>
          <w:b/>
          <w:sz w:val="28"/>
          <w:szCs w:val="28"/>
        </w:rPr>
      </w:pPr>
      <w:r>
        <w:rPr>
          <w:rFonts w:hint="eastAsia"/>
          <w:b/>
          <w:sz w:val="28"/>
          <w:szCs w:val="28"/>
        </w:rPr>
        <w:t>实验原理</w:t>
      </w:r>
    </w:p>
    <w:p w:rsidR="003E68A3" w:rsidRDefault="003E68A3">
      <w:pPr>
        <w:spacing w:line="360" w:lineRule="auto"/>
        <w:ind w:firstLine="420"/>
        <w:rPr>
          <w:szCs w:val="21"/>
        </w:rPr>
      </w:pPr>
      <w:proofErr w:type="gramStart"/>
      <w:r>
        <w:rPr>
          <w:rFonts w:hint="eastAsia"/>
          <w:szCs w:val="21"/>
        </w:rPr>
        <w:t>画程序</w:t>
      </w:r>
      <w:proofErr w:type="gramEnd"/>
      <w:r>
        <w:rPr>
          <w:rFonts w:hint="eastAsia"/>
          <w:szCs w:val="21"/>
        </w:rPr>
        <w:t>的流程图或</w:t>
      </w:r>
      <w:r>
        <w:rPr>
          <w:rFonts w:hint="eastAsia"/>
          <w:szCs w:val="21"/>
        </w:rPr>
        <w:t>N-S</w:t>
      </w:r>
      <w:r>
        <w:rPr>
          <w:rFonts w:hint="eastAsia"/>
          <w:szCs w:val="21"/>
        </w:rPr>
        <w:t>图。</w:t>
      </w:r>
    </w:p>
    <w:p w:rsidR="0010252E" w:rsidRDefault="0010252E">
      <w:pPr>
        <w:spacing w:line="360" w:lineRule="auto"/>
        <w:ind w:firstLine="420"/>
        <w:rPr>
          <w:szCs w:val="21"/>
        </w:rPr>
      </w:pPr>
    </w:p>
    <w:p w:rsidR="0010252E" w:rsidRDefault="0010252E">
      <w:pPr>
        <w:spacing w:line="360" w:lineRule="auto"/>
        <w:ind w:firstLine="420"/>
        <w:rPr>
          <w:rFonts w:hint="eastAsia"/>
          <w:szCs w:val="21"/>
        </w:rPr>
      </w:pPr>
      <w:r>
        <w:rPr>
          <w:rFonts w:hint="eastAsia"/>
          <w:szCs w:val="21"/>
        </w:rPr>
        <w:t>空域滤波的原理是：在时域上叠加在一起的几个信号占有相同频带时，波束形成利用来自不同方向的信号所具有的空域分离性来实现信号空域处理的一种技术</w:t>
      </w:r>
    </w:p>
    <w:p w:rsidR="001711AD" w:rsidRDefault="001711AD">
      <w:pPr>
        <w:spacing w:line="360" w:lineRule="auto"/>
        <w:ind w:firstLine="420"/>
        <w:rPr>
          <w:rFonts w:hint="eastAsia"/>
          <w:szCs w:val="21"/>
        </w:rPr>
      </w:pPr>
      <w:r>
        <w:rPr>
          <w:rFonts w:hint="eastAsia"/>
          <w:szCs w:val="21"/>
        </w:rPr>
        <w:t>拉普拉斯锐化的原理则是关键在于拉普拉斯滤波</w:t>
      </w:r>
      <w:r>
        <w:rPr>
          <w:rFonts w:hint="eastAsia"/>
          <w:szCs w:val="21"/>
        </w:rPr>
        <w:t>Kernel</w:t>
      </w:r>
      <w:r>
        <w:rPr>
          <w:rFonts w:hint="eastAsia"/>
          <w:szCs w:val="21"/>
        </w:rPr>
        <w:t>，就是一个</w:t>
      </w:r>
      <w:r>
        <w:rPr>
          <w:rFonts w:hint="eastAsia"/>
          <w:szCs w:val="21"/>
        </w:rPr>
        <w:t>3x3</w:t>
      </w:r>
      <w:r>
        <w:rPr>
          <w:rFonts w:hint="eastAsia"/>
          <w:szCs w:val="21"/>
        </w:rPr>
        <w:t>的矩阵：</w:t>
      </w:r>
    </w:p>
    <w:p w:rsidR="001711AD" w:rsidRPr="00276340" w:rsidRDefault="00276340">
      <w:pPr>
        <w:spacing w:line="360" w:lineRule="auto"/>
        <w:ind w:firstLine="420"/>
        <w:rPr>
          <w:rFonts w:hint="eastAsia"/>
          <w:szCs w:val="21"/>
        </w:rPr>
      </w:pPr>
      <m:oMathPara>
        <m:oMath>
          <m:m>
            <m:mPr>
              <m:mcs>
                <m:mc>
                  <m:mcPr>
                    <m:count m:val="3"/>
                    <m:mcJc m:val="center"/>
                  </m:mcPr>
                </m:mc>
              </m:mcs>
              <m:ctrlPr>
                <w:rPr>
                  <w:rFonts w:ascii="Cambria Math" w:hAnsi="Cambria Math"/>
                  <w:szCs w:val="21"/>
                </w:rPr>
              </m:ctrlPr>
            </m:mPr>
            <m:mr>
              <m:e>
                <m:r>
                  <w:rPr>
                    <w:rFonts w:ascii="Cambria Math" w:hAnsi="Cambria Math"/>
                    <w:szCs w:val="21"/>
                  </w:rPr>
                  <m:t>0</m:t>
                </m:r>
              </m:e>
              <m:e>
                <m:r>
                  <w:rPr>
                    <w:rFonts w:ascii="Cambria Math" w:hAnsi="Cambria Math"/>
                    <w:szCs w:val="21"/>
                  </w:rPr>
                  <m:t>1</m:t>
                </m:r>
              </m:e>
              <m:e>
                <m:r>
                  <w:rPr>
                    <w:rFonts w:ascii="Cambria Math" w:hAnsi="Cambria Math"/>
                    <w:szCs w:val="21"/>
                  </w:rPr>
                  <m:t>0</m:t>
                </m:r>
              </m:e>
            </m:mr>
            <m:mr>
              <m:e>
                <m:r>
                  <w:rPr>
                    <w:rFonts w:ascii="Cambria Math" w:hAnsi="Cambria Math"/>
                    <w:szCs w:val="21"/>
                  </w:rPr>
                  <m:t>1</m:t>
                </m:r>
              </m:e>
              <m:e>
                <m:r>
                  <w:rPr>
                    <w:rFonts w:ascii="Cambria Math" w:hAnsi="Cambria Math"/>
                    <w:szCs w:val="21"/>
                  </w:rPr>
                  <m:t>-4</m:t>
                </m:r>
              </m:e>
              <m:e>
                <m:r>
                  <w:rPr>
                    <w:rFonts w:ascii="Cambria Math" w:hAnsi="Cambria Math"/>
                    <w:szCs w:val="21"/>
                  </w:rPr>
                  <m:t>1</m:t>
                </m:r>
              </m:e>
            </m:mr>
            <m:mr>
              <m:e>
                <m:r>
                  <w:rPr>
                    <w:rFonts w:ascii="Cambria Math" w:hAnsi="Cambria Math"/>
                    <w:szCs w:val="21"/>
                  </w:rPr>
                  <m:t>0</m:t>
                </m:r>
              </m:e>
              <m:e>
                <m:r>
                  <w:rPr>
                    <w:rFonts w:ascii="Cambria Math" w:hAnsi="Cambria Math"/>
                    <w:szCs w:val="21"/>
                  </w:rPr>
                  <m:t>1</m:t>
                </m:r>
              </m:e>
              <m:e>
                <m:r>
                  <w:rPr>
                    <w:rFonts w:ascii="Cambria Math" w:hAnsi="Cambria Math"/>
                    <w:szCs w:val="21"/>
                  </w:rPr>
                  <m:t>0</m:t>
                </m:r>
              </m:e>
            </m:mr>
          </m:m>
        </m:oMath>
      </m:oMathPara>
    </w:p>
    <w:p w:rsidR="00276340" w:rsidRDefault="00276340">
      <w:pPr>
        <w:spacing w:line="360" w:lineRule="auto"/>
        <w:ind w:firstLine="420"/>
        <w:rPr>
          <w:rFonts w:hint="eastAsia"/>
          <w:szCs w:val="21"/>
        </w:rPr>
      </w:pPr>
      <w:r>
        <w:rPr>
          <w:rFonts w:hint="eastAsia"/>
          <w:szCs w:val="21"/>
        </w:rPr>
        <w:t>还有另一个对角线角度的：</w:t>
      </w:r>
    </w:p>
    <w:p w:rsidR="00276340" w:rsidRDefault="00276340">
      <w:pPr>
        <w:spacing w:line="360" w:lineRule="auto"/>
        <w:ind w:firstLine="420"/>
        <w:rPr>
          <w:rFonts w:hint="eastAsia"/>
          <w:szCs w:val="21"/>
        </w:rPr>
      </w:pPr>
      <m:oMathPara>
        <m:oMath>
          <m:m>
            <m:mPr>
              <m:mcs>
                <m:mc>
                  <m:mcPr>
                    <m:count m:val="3"/>
                    <m:mcJc m:val="center"/>
                  </m:mcPr>
                </m:mc>
              </m:mcs>
              <m:ctrlPr>
                <w:rPr>
                  <w:rFonts w:ascii="Cambria Math" w:hAnsi="Cambria Math"/>
                  <w:szCs w:val="21"/>
                </w:rPr>
              </m:ctrlPr>
            </m:mPr>
            <m:mr>
              <m:e>
                <m:r>
                  <w:rPr>
                    <w:rFonts w:ascii="Cambria Math" w:hAnsi="Cambria Math"/>
                    <w:szCs w:val="21"/>
                  </w:rPr>
                  <m:t>1</m:t>
                </m:r>
              </m:e>
              <m:e>
                <m:r>
                  <w:rPr>
                    <w:rFonts w:ascii="Cambria Math" w:hAnsi="Cambria Math"/>
                    <w:szCs w:val="21"/>
                  </w:rPr>
                  <m:t>1</m:t>
                </m:r>
              </m:e>
              <m:e>
                <m:r>
                  <w:rPr>
                    <w:rFonts w:ascii="Cambria Math" w:hAnsi="Cambria Math"/>
                    <w:szCs w:val="21"/>
                  </w:rPr>
                  <m:t>1</m:t>
                </m:r>
              </m:e>
            </m:mr>
            <m:mr>
              <m:e>
                <m:r>
                  <w:rPr>
                    <w:rFonts w:ascii="Cambria Math" w:hAnsi="Cambria Math"/>
                    <w:szCs w:val="21"/>
                  </w:rPr>
                  <m:t>1</m:t>
                </m:r>
              </m:e>
              <m:e>
                <m:r>
                  <w:rPr>
                    <w:rFonts w:ascii="Cambria Math" w:hAnsi="Cambria Math"/>
                    <w:szCs w:val="21"/>
                  </w:rPr>
                  <m:t>-8</m:t>
                </m:r>
              </m:e>
              <m:e>
                <m:r>
                  <w:rPr>
                    <w:rFonts w:ascii="Cambria Math" w:hAnsi="Cambria Math"/>
                    <w:szCs w:val="21"/>
                  </w:rPr>
                  <m:t>1</m:t>
                </m:r>
              </m:e>
            </m:mr>
            <m:mr>
              <m:e>
                <m:r>
                  <w:rPr>
                    <w:rFonts w:ascii="Cambria Math" w:hAnsi="Cambria Math"/>
                    <w:szCs w:val="21"/>
                  </w:rPr>
                  <m:t>1</m:t>
                </m:r>
              </m:e>
              <m:e>
                <m:r>
                  <w:rPr>
                    <w:rFonts w:ascii="Cambria Math" w:hAnsi="Cambria Math"/>
                    <w:szCs w:val="21"/>
                  </w:rPr>
                  <m:t>1</m:t>
                </m:r>
              </m:e>
              <m:e>
                <m:r>
                  <w:rPr>
                    <w:rFonts w:ascii="Cambria Math" w:hAnsi="Cambria Math"/>
                    <w:szCs w:val="21"/>
                  </w:rPr>
                  <m:t>1</m:t>
                </m:r>
              </m:e>
            </m:mr>
          </m:m>
        </m:oMath>
      </m:oMathPara>
    </w:p>
    <w:p w:rsidR="00276340" w:rsidRDefault="00276340">
      <w:pPr>
        <w:spacing w:line="360" w:lineRule="auto"/>
        <w:ind w:firstLine="420"/>
        <w:rPr>
          <w:szCs w:val="21"/>
        </w:rPr>
      </w:pPr>
    </w:p>
    <w:p w:rsidR="0010252E" w:rsidRDefault="00B06CA3">
      <w:pPr>
        <w:spacing w:line="360" w:lineRule="auto"/>
        <w:ind w:firstLine="420"/>
        <w:rPr>
          <w:rFonts w:hint="eastAsia"/>
          <w:szCs w:val="21"/>
        </w:rPr>
      </w:pPr>
      <w:r>
        <w:rPr>
          <w:noProof/>
          <w:szCs w:val="21"/>
        </w:rPr>
        <w:drawing>
          <wp:inline distT="0" distB="0" distL="0" distR="0">
            <wp:extent cx="5278755" cy="5278755"/>
            <wp:effectExtent l="0" t="0" r="0" b="0"/>
            <wp:docPr id="1"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0252E" w:rsidRDefault="0010252E">
      <w:pPr>
        <w:spacing w:line="360" w:lineRule="auto"/>
        <w:ind w:firstLine="420"/>
        <w:rPr>
          <w:rFonts w:hint="eastAsia"/>
          <w:szCs w:val="21"/>
        </w:rPr>
      </w:pPr>
    </w:p>
    <w:p w:rsidR="003E68A3" w:rsidRDefault="003E68A3">
      <w:pPr>
        <w:numPr>
          <w:ilvl w:val="0"/>
          <w:numId w:val="1"/>
        </w:numPr>
        <w:tabs>
          <w:tab w:val="left" w:pos="855"/>
        </w:tabs>
        <w:spacing w:line="360" w:lineRule="auto"/>
        <w:rPr>
          <w:rFonts w:hint="eastAsia"/>
          <w:b/>
          <w:sz w:val="28"/>
          <w:szCs w:val="28"/>
        </w:rPr>
      </w:pPr>
      <w:r>
        <w:rPr>
          <w:rFonts w:hint="eastAsia"/>
          <w:b/>
          <w:sz w:val="28"/>
          <w:szCs w:val="28"/>
        </w:rPr>
        <w:t>源程序</w:t>
      </w:r>
    </w:p>
    <w:p w:rsidR="003E68A3" w:rsidRDefault="003E68A3">
      <w:pPr>
        <w:spacing w:line="360" w:lineRule="auto"/>
        <w:ind w:left="420"/>
        <w:rPr>
          <w:szCs w:val="21"/>
        </w:rPr>
      </w:pPr>
      <w:r>
        <w:rPr>
          <w:rFonts w:hint="eastAsia"/>
          <w:szCs w:val="21"/>
        </w:rPr>
        <w:t>写出程序的源程序。</w:t>
      </w:r>
    </w:p>
    <w:p w:rsidR="0010252E" w:rsidRDefault="00B06CA3">
      <w:pPr>
        <w:spacing w:line="360" w:lineRule="auto"/>
        <w:ind w:left="420"/>
        <w:rPr>
          <w:rFonts w:hint="eastAsia"/>
          <w:szCs w:val="21"/>
        </w:rPr>
      </w:pPr>
      <w:r>
        <w:rPr>
          <w:noProof/>
        </w:rPr>
        <w:lastRenderedPageBreak/>
        <w:drawing>
          <wp:inline distT="0" distB="0" distL="0" distR="0">
            <wp:extent cx="5276850" cy="4038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038600"/>
                    </a:xfrm>
                    <a:prstGeom prst="rect">
                      <a:avLst/>
                    </a:prstGeom>
                    <a:noFill/>
                    <a:ln>
                      <a:noFill/>
                    </a:ln>
                  </pic:spPr>
                </pic:pic>
              </a:graphicData>
            </a:graphic>
          </wp:inline>
        </w:drawing>
      </w:r>
    </w:p>
    <w:p w:rsidR="007B66BD" w:rsidRDefault="007B66BD">
      <w:pPr>
        <w:spacing w:line="360" w:lineRule="auto"/>
        <w:ind w:left="420"/>
        <w:rPr>
          <w:rFonts w:hint="eastAsia"/>
          <w:szCs w:val="21"/>
        </w:rPr>
      </w:pPr>
    </w:p>
    <w:p w:rsidR="007B66BD" w:rsidRDefault="007B66BD">
      <w:pPr>
        <w:spacing w:line="360" w:lineRule="auto"/>
        <w:ind w:left="420"/>
        <w:rPr>
          <w:rFonts w:hint="eastAsia"/>
          <w:szCs w:val="21"/>
        </w:rPr>
      </w:pPr>
      <w:r>
        <w:rPr>
          <w:noProof/>
        </w:rPr>
        <w:drawing>
          <wp:inline distT="0" distB="0" distL="0" distR="0" wp14:anchorId="4C8E191B" wp14:editId="0265F0E9">
            <wp:extent cx="3924300" cy="1276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1276350"/>
                    </a:xfrm>
                    <a:prstGeom prst="rect">
                      <a:avLst/>
                    </a:prstGeom>
                  </pic:spPr>
                </pic:pic>
              </a:graphicData>
            </a:graphic>
          </wp:inline>
        </w:drawing>
      </w:r>
    </w:p>
    <w:p w:rsidR="007B66BD" w:rsidRDefault="007B66BD">
      <w:pPr>
        <w:spacing w:line="360" w:lineRule="auto"/>
        <w:ind w:left="420"/>
        <w:rPr>
          <w:rFonts w:hint="eastAsia"/>
          <w:szCs w:val="21"/>
        </w:rPr>
      </w:pPr>
      <w:r>
        <w:rPr>
          <w:rFonts w:hint="eastAsia"/>
          <w:szCs w:val="21"/>
        </w:rPr>
        <w:t>使用锐化模板</w:t>
      </w:r>
      <w:r>
        <w:rPr>
          <w:rFonts w:hint="eastAsia"/>
          <w:szCs w:val="21"/>
        </w:rPr>
        <w:t>Template</w:t>
      </w:r>
      <w:r>
        <w:rPr>
          <w:rFonts w:hint="eastAsia"/>
          <w:szCs w:val="21"/>
        </w:rPr>
        <w:t>，所以我们在使用拉氏标定的时候就只需要改一下矩阵</w:t>
      </w:r>
    </w:p>
    <w:p w:rsidR="007B66BD" w:rsidRDefault="007B66BD">
      <w:pPr>
        <w:spacing w:line="360" w:lineRule="auto"/>
        <w:ind w:left="420"/>
        <w:rPr>
          <w:rFonts w:hint="eastAsia"/>
          <w:szCs w:val="21"/>
        </w:rPr>
      </w:pPr>
    </w:p>
    <w:p w:rsidR="007B66BD" w:rsidRDefault="007B66BD">
      <w:pPr>
        <w:spacing w:line="360" w:lineRule="auto"/>
        <w:ind w:left="420"/>
        <w:rPr>
          <w:rFonts w:hint="eastAsia"/>
          <w:szCs w:val="21"/>
        </w:rPr>
      </w:pPr>
      <w:r>
        <w:rPr>
          <w:noProof/>
        </w:rPr>
        <w:lastRenderedPageBreak/>
        <w:drawing>
          <wp:inline distT="0" distB="0" distL="0" distR="0" wp14:anchorId="02CF2A64" wp14:editId="62A914A5">
            <wp:extent cx="5278755" cy="51822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8755" cy="5182222"/>
                    </a:xfrm>
                    <a:prstGeom prst="rect">
                      <a:avLst/>
                    </a:prstGeom>
                  </pic:spPr>
                </pic:pic>
              </a:graphicData>
            </a:graphic>
          </wp:inline>
        </w:drawing>
      </w:r>
    </w:p>
    <w:p w:rsidR="007B66BD" w:rsidRDefault="007B66BD">
      <w:pPr>
        <w:spacing w:line="360" w:lineRule="auto"/>
        <w:ind w:left="420"/>
        <w:rPr>
          <w:rFonts w:hint="eastAsia"/>
          <w:szCs w:val="21"/>
        </w:rPr>
      </w:pPr>
      <w:r>
        <w:rPr>
          <w:rFonts w:hint="eastAsia"/>
          <w:szCs w:val="21"/>
        </w:rPr>
        <w:t>这是模板程序的代码</w:t>
      </w:r>
      <w:bookmarkStart w:id="1" w:name="_GoBack"/>
      <w:bookmarkEnd w:id="1"/>
    </w:p>
    <w:p w:rsidR="003E68A3" w:rsidRDefault="003E68A3">
      <w:pPr>
        <w:numPr>
          <w:ilvl w:val="0"/>
          <w:numId w:val="1"/>
        </w:numPr>
        <w:tabs>
          <w:tab w:val="left" w:pos="855"/>
        </w:tabs>
        <w:spacing w:line="360" w:lineRule="auto"/>
        <w:rPr>
          <w:rFonts w:hint="eastAsia"/>
          <w:b/>
          <w:sz w:val="28"/>
          <w:szCs w:val="28"/>
        </w:rPr>
      </w:pPr>
      <w:r>
        <w:rPr>
          <w:rFonts w:hint="eastAsia"/>
          <w:b/>
          <w:sz w:val="28"/>
          <w:szCs w:val="28"/>
        </w:rPr>
        <w:t>实验步骤与调试</w:t>
      </w:r>
    </w:p>
    <w:p w:rsidR="003E68A3" w:rsidRDefault="003E68A3">
      <w:pPr>
        <w:spacing w:line="360" w:lineRule="auto"/>
        <w:ind w:left="420"/>
        <w:rPr>
          <w:rFonts w:hint="eastAsia"/>
          <w:szCs w:val="21"/>
        </w:rPr>
      </w:pPr>
      <w:r>
        <w:rPr>
          <w:rFonts w:hint="eastAsia"/>
          <w:szCs w:val="21"/>
        </w:rPr>
        <w:t>主要是写出对源程序的语法错误以及逻辑错误的进行发现、修正以及调试的步骤。</w:t>
      </w:r>
    </w:p>
    <w:p w:rsidR="003E68A3" w:rsidRDefault="003E68A3">
      <w:pPr>
        <w:numPr>
          <w:ilvl w:val="0"/>
          <w:numId w:val="1"/>
        </w:numPr>
        <w:tabs>
          <w:tab w:val="left" w:pos="855"/>
        </w:tabs>
        <w:spacing w:line="360" w:lineRule="auto"/>
        <w:rPr>
          <w:b/>
          <w:sz w:val="28"/>
          <w:szCs w:val="28"/>
        </w:rPr>
      </w:pPr>
      <w:r>
        <w:rPr>
          <w:rFonts w:hint="eastAsia"/>
          <w:b/>
          <w:sz w:val="28"/>
          <w:szCs w:val="28"/>
        </w:rPr>
        <w:t>实验结果与分析</w:t>
      </w:r>
    </w:p>
    <w:p w:rsidR="003E68A3" w:rsidRDefault="003E68A3">
      <w:pPr>
        <w:ind w:left="420"/>
        <w:rPr>
          <w:rFonts w:hint="eastAsia"/>
          <w:szCs w:val="21"/>
        </w:rPr>
      </w:pPr>
      <w:r>
        <w:rPr>
          <w:rFonts w:hint="eastAsia"/>
          <w:szCs w:val="21"/>
        </w:rPr>
        <w:t>写出最终逻辑正确的程序在各种实验数据下的实验结果以及进行简单的结果分析。</w:t>
      </w:r>
    </w:p>
    <w:p w:rsidR="003E68A3" w:rsidRDefault="003E68A3">
      <w:pPr>
        <w:rPr>
          <w:b/>
          <w:sz w:val="28"/>
          <w:szCs w:val="28"/>
        </w:rPr>
      </w:pPr>
    </w:p>
    <w:p w:rsidR="0010252E" w:rsidRDefault="0010252E">
      <w:pPr>
        <w:rPr>
          <w:b/>
          <w:sz w:val="28"/>
          <w:szCs w:val="28"/>
        </w:rPr>
      </w:pPr>
    </w:p>
    <w:p w:rsidR="0010252E" w:rsidRDefault="00B06CA3">
      <w:pPr>
        <w:rPr>
          <w:noProof/>
        </w:rPr>
      </w:pPr>
      <w:r>
        <w:rPr>
          <w:noProof/>
        </w:rPr>
        <w:lastRenderedPageBreak/>
        <w:drawing>
          <wp:inline distT="0" distB="0" distL="0" distR="0">
            <wp:extent cx="5181600" cy="57340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5734050"/>
                    </a:xfrm>
                    <a:prstGeom prst="rect">
                      <a:avLst/>
                    </a:prstGeom>
                    <a:noFill/>
                    <a:ln>
                      <a:noFill/>
                    </a:ln>
                  </pic:spPr>
                </pic:pic>
              </a:graphicData>
            </a:graphic>
          </wp:inline>
        </w:drawing>
      </w:r>
    </w:p>
    <w:p w:rsidR="0010252E" w:rsidRDefault="0010252E">
      <w:pPr>
        <w:rPr>
          <w:noProof/>
        </w:rPr>
      </w:pPr>
    </w:p>
    <w:p w:rsidR="0010252E" w:rsidRDefault="0010252E">
      <w:pPr>
        <w:rPr>
          <w:noProof/>
        </w:rPr>
      </w:pPr>
      <w:r>
        <w:rPr>
          <w:rFonts w:hint="eastAsia"/>
          <w:noProof/>
        </w:rPr>
        <w:t>这是初始效果</w:t>
      </w:r>
    </w:p>
    <w:p w:rsidR="0010252E" w:rsidRDefault="0010252E">
      <w:pPr>
        <w:rPr>
          <w:noProof/>
        </w:rPr>
      </w:pPr>
    </w:p>
    <w:p w:rsidR="0010252E" w:rsidRDefault="00B06CA3">
      <w:pPr>
        <w:rPr>
          <w:noProof/>
        </w:rPr>
      </w:pPr>
      <w:r>
        <w:rPr>
          <w:noProof/>
        </w:rPr>
        <w:lastRenderedPageBreak/>
        <w:drawing>
          <wp:inline distT="0" distB="0" distL="0" distR="0">
            <wp:extent cx="4933950" cy="57054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5705475"/>
                    </a:xfrm>
                    <a:prstGeom prst="rect">
                      <a:avLst/>
                    </a:prstGeom>
                    <a:noFill/>
                    <a:ln>
                      <a:noFill/>
                    </a:ln>
                  </pic:spPr>
                </pic:pic>
              </a:graphicData>
            </a:graphic>
          </wp:inline>
        </w:drawing>
      </w:r>
    </w:p>
    <w:p w:rsidR="0010252E" w:rsidRDefault="0010252E">
      <w:pPr>
        <w:rPr>
          <w:noProof/>
        </w:rPr>
      </w:pPr>
    </w:p>
    <w:p w:rsidR="0010252E" w:rsidRDefault="0010252E">
      <w:pPr>
        <w:rPr>
          <w:noProof/>
        </w:rPr>
      </w:pPr>
    </w:p>
    <w:p w:rsidR="0010252E" w:rsidRDefault="0010252E">
      <w:pPr>
        <w:rPr>
          <w:noProof/>
        </w:rPr>
      </w:pPr>
      <w:r>
        <w:rPr>
          <w:rFonts w:hint="eastAsia"/>
          <w:noProof/>
        </w:rPr>
        <w:t>这是初始效果</w:t>
      </w:r>
    </w:p>
    <w:p w:rsidR="0010252E" w:rsidRDefault="0010252E">
      <w:pPr>
        <w:rPr>
          <w:noProof/>
        </w:rPr>
      </w:pPr>
    </w:p>
    <w:p w:rsidR="0010252E" w:rsidRDefault="0010252E">
      <w:pPr>
        <w:rPr>
          <w:noProof/>
        </w:rPr>
      </w:pPr>
    </w:p>
    <w:p w:rsidR="0010252E" w:rsidRDefault="00B06CA3">
      <w:pPr>
        <w:rPr>
          <w:noProof/>
        </w:rPr>
      </w:pPr>
      <w:r>
        <w:rPr>
          <w:noProof/>
        </w:rPr>
        <w:lastRenderedPageBreak/>
        <w:drawing>
          <wp:inline distT="0" distB="0" distL="0" distR="0">
            <wp:extent cx="4914900" cy="57054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5705475"/>
                    </a:xfrm>
                    <a:prstGeom prst="rect">
                      <a:avLst/>
                    </a:prstGeom>
                    <a:noFill/>
                    <a:ln>
                      <a:noFill/>
                    </a:ln>
                  </pic:spPr>
                </pic:pic>
              </a:graphicData>
            </a:graphic>
          </wp:inline>
        </w:drawing>
      </w:r>
    </w:p>
    <w:p w:rsidR="0010252E" w:rsidRDefault="0010252E">
      <w:pPr>
        <w:rPr>
          <w:noProof/>
        </w:rPr>
      </w:pPr>
    </w:p>
    <w:p w:rsidR="0010252E" w:rsidRDefault="0010252E">
      <w:pPr>
        <w:rPr>
          <w:noProof/>
        </w:rPr>
      </w:pPr>
    </w:p>
    <w:p w:rsidR="0010252E" w:rsidRPr="0010252E" w:rsidRDefault="0010252E">
      <w:pPr>
        <w:rPr>
          <w:rFonts w:hint="eastAsia"/>
          <w:noProof/>
        </w:rPr>
        <w:sectPr w:rsidR="0010252E" w:rsidRPr="0010252E">
          <w:pgSz w:w="11907" w:h="16840"/>
          <w:pgMar w:top="1440" w:right="1797" w:bottom="1440" w:left="1797" w:header="851" w:footer="992" w:gutter="0"/>
          <w:cols w:space="720"/>
          <w:docGrid w:type="lines" w:linePitch="312"/>
        </w:sectPr>
      </w:pPr>
      <w:r>
        <w:rPr>
          <w:rFonts w:hint="eastAsia"/>
          <w:noProof/>
        </w:rPr>
        <w:t>这是两次</w:t>
      </w:r>
      <w:r>
        <w:rPr>
          <w:rFonts w:hint="eastAsia"/>
          <w:noProof/>
        </w:rPr>
        <w:t>MidSmooth</w:t>
      </w:r>
      <w:r>
        <w:rPr>
          <w:rFonts w:hint="eastAsia"/>
          <w:noProof/>
        </w:rPr>
        <w:t>后的效果，降噪效果十分明显</w:t>
      </w:r>
    </w:p>
    <w:p w:rsidR="003E68A3" w:rsidRDefault="003E68A3">
      <w:pPr>
        <w:jc w:val="center"/>
        <w:rPr>
          <w:rFonts w:eastAsia="楷体_GB2312"/>
          <w:sz w:val="32"/>
          <w:szCs w:val="32"/>
        </w:rPr>
      </w:pPr>
      <w:r>
        <w:rPr>
          <w:rFonts w:eastAsia="楷体_GB2312"/>
          <w:b/>
          <w:sz w:val="44"/>
          <w:szCs w:val="44"/>
        </w:rPr>
        <w:lastRenderedPageBreak/>
        <w:t>暨南大学本科实验报告专用纸</w:t>
      </w:r>
      <w:r>
        <w:rPr>
          <w:rFonts w:eastAsia="楷体_GB2312"/>
          <w:b/>
          <w:sz w:val="32"/>
          <w:szCs w:val="32"/>
        </w:rPr>
        <w:t>(</w:t>
      </w:r>
      <w:r>
        <w:rPr>
          <w:rFonts w:eastAsia="楷体_GB2312"/>
          <w:b/>
          <w:sz w:val="32"/>
          <w:szCs w:val="32"/>
        </w:rPr>
        <w:t>附页</w:t>
      </w:r>
      <w:r>
        <w:rPr>
          <w:rFonts w:eastAsia="楷体_GB2312"/>
          <w:b/>
          <w:sz w:val="32"/>
          <w:szCs w:val="32"/>
        </w:rPr>
        <w:t>)</w:t>
      </w:r>
    </w:p>
    <w:p w:rsidR="003E68A3" w:rsidRDefault="003E68A3">
      <w:pPr>
        <w:rPr>
          <w:rFonts w:eastAsia="楷体_GB2312"/>
          <w:szCs w:val="21"/>
          <w:u w:val="single"/>
        </w:rPr>
      </w:pPr>
      <w:r>
        <w:rPr>
          <w:rFonts w:eastAsia="楷体_GB2312"/>
          <w:sz w:val="32"/>
          <w:szCs w:val="32"/>
          <w:u w:val="single"/>
        </w:rPr>
        <w:t xml:space="preserve">                   </w:t>
      </w:r>
      <w:r>
        <w:rPr>
          <w:rFonts w:eastAsia="楷体_GB2312"/>
          <w:szCs w:val="21"/>
          <w:u w:val="single"/>
        </w:rPr>
        <w:t xml:space="preserve">                                                 </w:t>
      </w:r>
    </w:p>
    <w:p w:rsidR="003E68A3" w:rsidRDefault="003E68A3">
      <w:pPr>
        <w:rPr>
          <w:rFonts w:hint="eastAsia"/>
        </w:rPr>
      </w:pPr>
    </w:p>
    <w:sectPr w:rsidR="003E68A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F56F8"/>
    <w:multiLevelType w:val="multilevel"/>
    <w:tmpl w:val="2FCF56F8"/>
    <w:lvl w:ilvl="0">
      <w:start w:val="1"/>
      <w:numFmt w:val="japaneseCounting"/>
      <w:lvlText w:val="（%1）"/>
      <w:lvlJc w:val="left"/>
      <w:pPr>
        <w:tabs>
          <w:tab w:val="num" w:pos="855"/>
        </w:tabs>
        <w:ind w:left="855" w:hanging="85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jNzVhMTY0NWJhMjBjNDk1ZmRkNjJhZWEyMTRmNjQifQ=="/>
  </w:docVars>
  <w:rsids>
    <w:rsidRoot w:val="008D3626"/>
    <w:rsid w:val="0010252E"/>
    <w:rsid w:val="001711AD"/>
    <w:rsid w:val="00276340"/>
    <w:rsid w:val="003E68A3"/>
    <w:rsid w:val="005E5A71"/>
    <w:rsid w:val="006158B1"/>
    <w:rsid w:val="007134CC"/>
    <w:rsid w:val="007B66BD"/>
    <w:rsid w:val="007E0D12"/>
    <w:rsid w:val="008567A8"/>
    <w:rsid w:val="008D3626"/>
    <w:rsid w:val="00913CE9"/>
    <w:rsid w:val="009635F2"/>
    <w:rsid w:val="00A521A3"/>
    <w:rsid w:val="00B06CA3"/>
    <w:rsid w:val="00B549F2"/>
    <w:rsid w:val="00BB59F9"/>
    <w:rsid w:val="00C723A9"/>
    <w:rsid w:val="00D4161B"/>
    <w:rsid w:val="00D86B1B"/>
    <w:rsid w:val="00ED4FA2"/>
    <w:rsid w:val="00F60F39"/>
    <w:rsid w:val="5454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76340"/>
    <w:rPr>
      <w:sz w:val="18"/>
      <w:szCs w:val="18"/>
    </w:rPr>
  </w:style>
  <w:style w:type="character" w:customStyle="1" w:styleId="Char">
    <w:name w:val="批注框文本 Char"/>
    <w:basedOn w:val="a0"/>
    <w:link w:val="a3"/>
    <w:rsid w:val="00276340"/>
    <w:rPr>
      <w:kern w:val="2"/>
      <w:sz w:val="18"/>
      <w:szCs w:val="18"/>
    </w:rPr>
  </w:style>
  <w:style w:type="character" w:styleId="a4">
    <w:name w:val="Placeholder Text"/>
    <w:basedOn w:val="a0"/>
    <w:uiPriority w:val="99"/>
    <w:unhideWhenUsed/>
    <w:rsid w:val="002763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76340"/>
    <w:rPr>
      <w:sz w:val="18"/>
      <w:szCs w:val="18"/>
    </w:rPr>
  </w:style>
  <w:style w:type="character" w:customStyle="1" w:styleId="Char">
    <w:name w:val="批注框文本 Char"/>
    <w:basedOn w:val="a0"/>
    <w:link w:val="a3"/>
    <w:rsid w:val="00276340"/>
    <w:rPr>
      <w:kern w:val="2"/>
      <w:sz w:val="18"/>
      <w:szCs w:val="18"/>
    </w:rPr>
  </w:style>
  <w:style w:type="character" w:styleId="a4">
    <w:name w:val="Placeholder Text"/>
    <w:basedOn w:val="a0"/>
    <w:uiPriority w:val="99"/>
    <w:unhideWhenUsed/>
    <w:rsid w:val="0027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1B4961-93C4-4CFC-AFE3-93F9953C051B}" type="doc">
      <dgm:prSet loTypeId="urn:microsoft.com/office/officeart/2005/8/layout/cycle1" loCatId="cycle" qsTypeId="urn:microsoft.com/office/officeart/2005/8/quickstyle/simple1" qsCatId="simple" csTypeId="urn:microsoft.com/office/officeart/2005/8/colors/accent1_2" csCatId="accent1"/>
      <dgm:spPr/>
    </dgm:pt>
    <dgm:pt modelId="{E0B591DE-D116-4001-B10A-9EF216A3A14D}">
      <dgm:prSet/>
      <dgm:spPr/>
      <dgm:t>
        <a:bodyPr/>
        <a:lstStyle/>
        <a:p>
          <a:pPr marR="0" algn="ctr" rtl="0"/>
          <a:r>
            <a:rPr lang="zh-CN" altLang="en-US" b="0" i="0" u="none" strike="noStrike" kern="100" baseline="0" smtClean="0">
              <a:latin typeface="Calibri"/>
              <a:ea typeface="宋体"/>
            </a:rPr>
            <a:t>将该该像素点赋值为这个平均值</a:t>
          </a:r>
          <a:endParaRPr lang="zh-CN" altLang="en-US" smtClean="0"/>
        </a:p>
      </dgm:t>
    </dgm:pt>
    <dgm:pt modelId="{3071401D-B93C-4A05-BAEE-17252599FAA1}" type="parTrans" cxnId="{81FF3D7B-823E-4FD0-860E-4DCD9BE4A7D8}">
      <dgm:prSet/>
      <dgm:spPr/>
    </dgm:pt>
    <dgm:pt modelId="{5908E132-3BF6-4866-9D73-A9895156650F}" type="sibTrans" cxnId="{81FF3D7B-823E-4FD0-860E-4DCD9BE4A7D8}">
      <dgm:prSet/>
      <dgm:spPr/>
    </dgm:pt>
    <dgm:pt modelId="{36D966D8-2698-4921-9125-873DBF6F64B0}">
      <dgm:prSet/>
      <dgm:spPr/>
      <dgm:t>
        <a:bodyPr/>
        <a:lstStyle/>
        <a:p>
          <a:pPr marR="0" algn="ctr" rtl="0"/>
          <a:r>
            <a:rPr lang="zh-CN" altLang="en-US" b="0" i="0" u="none" strike="noStrike" kern="100" baseline="0" smtClean="0">
              <a:latin typeface="Calibri"/>
              <a:ea typeface="宋体"/>
            </a:rPr>
            <a:t>遍历图像中的每一个像素</a:t>
          </a:r>
          <a:endParaRPr lang="zh-CN" altLang="en-US" smtClean="0"/>
        </a:p>
      </dgm:t>
    </dgm:pt>
    <dgm:pt modelId="{83581212-86F8-4728-AB48-945CE5A7A813}" type="parTrans" cxnId="{3D55E164-8BE3-4486-BF67-5A88811B29C5}">
      <dgm:prSet/>
      <dgm:spPr/>
    </dgm:pt>
    <dgm:pt modelId="{73965416-AC70-4ED3-B444-9C4C7F2F292A}" type="sibTrans" cxnId="{3D55E164-8BE3-4486-BF67-5A88811B29C5}">
      <dgm:prSet/>
      <dgm:spPr/>
    </dgm:pt>
    <dgm:pt modelId="{C48DF705-152B-4492-96F4-7E22B63C5018}">
      <dgm:prSet/>
      <dgm:spPr/>
      <dgm:t>
        <a:bodyPr/>
        <a:lstStyle/>
        <a:p>
          <a:pPr marR="0" algn="ctr" rtl="0"/>
          <a:r>
            <a:rPr lang="zh-CN" altLang="en-US" b="0" i="0" u="none" strike="noStrike" kern="100" baseline="0" smtClean="0">
              <a:latin typeface="Calibri"/>
              <a:ea typeface="宋体"/>
            </a:rPr>
            <a:t>计算周围</a:t>
          </a:r>
          <a:r>
            <a:rPr lang="en-US" altLang="zh-CN" b="0" i="0" u="none" strike="noStrike" kern="100" baseline="0" smtClean="0">
              <a:latin typeface="Calibri"/>
              <a:ea typeface="宋体"/>
            </a:rPr>
            <a:t>8</a:t>
          </a:r>
          <a:r>
            <a:rPr lang="zh-CN" altLang="en-US" b="0" i="0" u="none" strike="noStrike" kern="100" baseline="0" smtClean="0">
              <a:latin typeface="Calibri"/>
              <a:ea typeface="宋体"/>
            </a:rPr>
            <a:t>个像素的平均值，对于边缘像素，只计算范围内的像素平均值就好了</a:t>
          </a:r>
          <a:endParaRPr lang="zh-CN" altLang="en-US" smtClean="0"/>
        </a:p>
      </dgm:t>
    </dgm:pt>
    <dgm:pt modelId="{FF20E127-D3BB-4923-8DD8-CBBD645162A0}" type="parTrans" cxnId="{9B70D168-C0EE-4BE8-8B98-712DF9826A05}">
      <dgm:prSet/>
      <dgm:spPr/>
    </dgm:pt>
    <dgm:pt modelId="{D8ED3119-4E85-4CCD-9A2F-31FB03450F57}" type="sibTrans" cxnId="{9B70D168-C0EE-4BE8-8B98-712DF9826A05}">
      <dgm:prSet/>
      <dgm:spPr/>
    </dgm:pt>
    <dgm:pt modelId="{8EE200B9-0EA5-46AB-9B56-CB59C12EA059}" type="pres">
      <dgm:prSet presAssocID="{911B4961-93C4-4CFC-AFE3-93F9953C051B}" presName="cycle" presStyleCnt="0">
        <dgm:presLayoutVars>
          <dgm:dir/>
          <dgm:resizeHandles val="exact"/>
        </dgm:presLayoutVars>
      </dgm:prSet>
      <dgm:spPr/>
    </dgm:pt>
    <dgm:pt modelId="{A46B1C31-FDCB-44C2-9AAD-3E67B671B562}" type="pres">
      <dgm:prSet presAssocID="{E0B591DE-D116-4001-B10A-9EF216A3A14D}" presName="dummy" presStyleCnt="0"/>
      <dgm:spPr/>
    </dgm:pt>
    <dgm:pt modelId="{66249419-FB4B-4302-80F0-9ACD9FEAF82D}" type="pres">
      <dgm:prSet presAssocID="{E0B591DE-D116-4001-B10A-9EF216A3A14D}" presName="node" presStyleLbl="revTx" presStyleIdx="0" presStyleCnt="3">
        <dgm:presLayoutVars>
          <dgm:bulletEnabled val="1"/>
        </dgm:presLayoutVars>
      </dgm:prSet>
      <dgm:spPr/>
    </dgm:pt>
    <dgm:pt modelId="{78B56356-7DEF-4297-8CCA-E7A161006C49}" type="pres">
      <dgm:prSet presAssocID="{5908E132-3BF6-4866-9D73-A9895156650F}" presName="sibTrans" presStyleLbl="node1" presStyleIdx="0" presStyleCnt="3"/>
      <dgm:spPr/>
    </dgm:pt>
    <dgm:pt modelId="{B4784249-5C98-46AC-9272-EE5D6CB4794A}" type="pres">
      <dgm:prSet presAssocID="{36D966D8-2698-4921-9125-873DBF6F64B0}" presName="dummy" presStyleCnt="0"/>
      <dgm:spPr/>
    </dgm:pt>
    <dgm:pt modelId="{1C51EFA6-88DC-425C-8067-47BD7159882D}" type="pres">
      <dgm:prSet presAssocID="{36D966D8-2698-4921-9125-873DBF6F64B0}" presName="node" presStyleLbl="revTx" presStyleIdx="1" presStyleCnt="3">
        <dgm:presLayoutVars>
          <dgm:bulletEnabled val="1"/>
        </dgm:presLayoutVars>
      </dgm:prSet>
      <dgm:spPr/>
    </dgm:pt>
    <dgm:pt modelId="{DC143A1D-0A87-4C21-98C3-A041D9425FE2}" type="pres">
      <dgm:prSet presAssocID="{73965416-AC70-4ED3-B444-9C4C7F2F292A}" presName="sibTrans" presStyleLbl="node1" presStyleIdx="1" presStyleCnt="3"/>
      <dgm:spPr/>
    </dgm:pt>
    <dgm:pt modelId="{BA9D5623-3571-4187-95AE-0C0FFA904F6A}" type="pres">
      <dgm:prSet presAssocID="{C48DF705-152B-4492-96F4-7E22B63C5018}" presName="dummy" presStyleCnt="0"/>
      <dgm:spPr/>
    </dgm:pt>
    <dgm:pt modelId="{66134DDC-C5DB-4C5F-B8D2-A20AC1413B70}" type="pres">
      <dgm:prSet presAssocID="{C48DF705-152B-4492-96F4-7E22B63C5018}" presName="node" presStyleLbl="revTx" presStyleIdx="2" presStyleCnt="3">
        <dgm:presLayoutVars>
          <dgm:bulletEnabled val="1"/>
        </dgm:presLayoutVars>
      </dgm:prSet>
      <dgm:spPr/>
    </dgm:pt>
    <dgm:pt modelId="{8997CF25-C188-4E9B-85D8-20AAFE2F29C4}" type="pres">
      <dgm:prSet presAssocID="{D8ED3119-4E85-4CCD-9A2F-31FB03450F57}" presName="sibTrans" presStyleLbl="node1" presStyleIdx="2" presStyleCnt="3"/>
      <dgm:spPr/>
    </dgm:pt>
  </dgm:ptLst>
  <dgm:cxnLst>
    <dgm:cxn modelId="{81FF3D7B-823E-4FD0-860E-4DCD9BE4A7D8}" srcId="{911B4961-93C4-4CFC-AFE3-93F9953C051B}" destId="{E0B591DE-D116-4001-B10A-9EF216A3A14D}" srcOrd="0" destOrd="0" parTransId="{3071401D-B93C-4A05-BAEE-17252599FAA1}" sibTransId="{5908E132-3BF6-4866-9D73-A9895156650F}"/>
    <dgm:cxn modelId="{C95BF274-3E96-4E95-B442-7A386D6CABD5}" type="presOf" srcId="{C48DF705-152B-4492-96F4-7E22B63C5018}" destId="{66134DDC-C5DB-4C5F-B8D2-A20AC1413B70}" srcOrd="0" destOrd="0" presId="urn:microsoft.com/office/officeart/2005/8/layout/cycle1"/>
    <dgm:cxn modelId="{3D55E164-8BE3-4486-BF67-5A88811B29C5}" srcId="{911B4961-93C4-4CFC-AFE3-93F9953C051B}" destId="{36D966D8-2698-4921-9125-873DBF6F64B0}" srcOrd="1" destOrd="0" parTransId="{83581212-86F8-4728-AB48-945CE5A7A813}" sibTransId="{73965416-AC70-4ED3-B444-9C4C7F2F292A}"/>
    <dgm:cxn modelId="{9F125BF3-469E-4542-BF55-C7441EF52ACC}" type="presOf" srcId="{5908E132-3BF6-4866-9D73-A9895156650F}" destId="{78B56356-7DEF-4297-8CCA-E7A161006C49}" srcOrd="0" destOrd="0" presId="urn:microsoft.com/office/officeart/2005/8/layout/cycle1"/>
    <dgm:cxn modelId="{9B70D168-C0EE-4BE8-8B98-712DF9826A05}" srcId="{911B4961-93C4-4CFC-AFE3-93F9953C051B}" destId="{C48DF705-152B-4492-96F4-7E22B63C5018}" srcOrd="2" destOrd="0" parTransId="{FF20E127-D3BB-4923-8DD8-CBBD645162A0}" sibTransId="{D8ED3119-4E85-4CCD-9A2F-31FB03450F57}"/>
    <dgm:cxn modelId="{8301CCFD-B234-4D15-AB15-6A7F2F860E67}" type="presOf" srcId="{73965416-AC70-4ED3-B444-9C4C7F2F292A}" destId="{DC143A1D-0A87-4C21-98C3-A041D9425FE2}" srcOrd="0" destOrd="0" presId="urn:microsoft.com/office/officeart/2005/8/layout/cycle1"/>
    <dgm:cxn modelId="{99D0983F-081A-4443-AD3E-C51D48550F4D}" type="presOf" srcId="{D8ED3119-4E85-4CCD-9A2F-31FB03450F57}" destId="{8997CF25-C188-4E9B-85D8-20AAFE2F29C4}" srcOrd="0" destOrd="0" presId="urn:microsoft.com/office/officeart/2005/8/layout/cycle1"/>
    <dgm:cxn modelId="{DD170861-F030-459F-B15F-FB22E8B23A33}" type="presOf" srcId="{911B4961-93C4-4CFC-AFE3-93F9953C051B}" destId="{8EE200B9-0EA5-46AB-9B56-CB59C12EA059}" srcOrd="0" destOrd="0" presId="urn:microsoft.com/office/officeart/2005/8/layout/cycle1"/>
    <dgm:cxn modelId="{65AEB004-E691-4C42-AA57-5E38F5B71B38}" type="presOf" srcId="{36D966D8-2698-4921-9125-873DBF6F64B0}" destId="{1C51EFA6-88DC-425C-8067-47BD7159882D}" srcOrd="0" destOrd="0" presId="urn:microsoft.com/office/officeart/2005/8/layout/cycle1"/>
    <dgm:cxn modelId="{793D5658-444B-4EBB-A0F3-6256B655A91D}" type="presOf" srcId="{E0B591DE-D116-4001-B10A-9EF216A3A14D}" destId="{66249419-FB4B-4302-80F0-9ACD9FEAF82D}" srcOrd="0" destOrd="0" presId="urn:microsoft.com/office/officeart/2005/8/layout/cycle1"/>
    <dgm:cxn modelId="{E697F05B-8AA3-4940-8D03-3F3ACCDA225D}" type="presParOf" srcId="{8EE200B9-0EA5-46AB-9B56-CB59C12EA059}" destId="{A46B1C31-FDCB-44C2-9AAD-3E67B671B562}" srcOrd="0" destOrd="0" presId="urn:microsoft.com/office/officeart/2005/8/layout/cycle1"/>
    <dgm:cxn modelId="{44B62005-405F-4422-9E0E-2E67036D80D9}" type="presParOf" srcId="{8EE200B9-0EA5-46AB-9B56-CB59C12EA059}" destId="{66249419-FB4B-4302-80F0-9ACD9FEAF82D}" srcOrd="1" destOrd="0" presId="urn:microsoft.com/office/officeart/2005/8/layout/cycle1"/>
    <dgm:cxn modelId="{5D1C8AE4-4E96-4310-B665-6BE6373B7F39}" type="presParOf" srcId="{8EE200B9-0EA5-46AB-9B56-CB59C12EA059}" destId="{78B56356-7DEF-4297-8CCA-E7A161006C49}" srcOrd="2" destOrd="0" presId="urn:microsoft.com/office/officeart/2005/8/layout/cycle1"/>
    <dgm:cxn modelId="{C4CE0BA5-95C6-42E8-8B33-E2EC41DCAC86}" type="presParOf" srcId="{8EE200B9-0EA5-46AB-9B56-CB59C12EA059}" destId="{B4784249-5C98-46AC-9272-EE5D6CB4794A}" srcOrd="3" destOrd="0" presId="urn:microsoft.com/office/officeart/2005/8/layout/cycle1"/>
    <dgm:cxn modelId="{042EF35F-D83F-43C8-913E-D8B830A9E963}" type="presParOf" srcId="{8EE200B9-0EA5-46AB-9B56-CB59C12EA059}" destId="{1C51EFA6-88DC-425C-8067-47BD7159882D}" srcOrd="4" destOrd="0" presId="urn:microsoft.com/office/officeart/2005/8/layout/cycle1"/>
    <dgm:cxn modelId="{BEC6E083-C472-40D6-B236-F2A911682F08}" type="presParOf" srcId="{8EE200B9-0EA5-46AB-9B56-CB59C12EA059}" destId="{DC143A1D-0A87-4C21-98C3-A041D9425FE2}" srcOrd="5" destOrd="0" presId="urn:microsoft.com/office/officeart/2005/8/layout/cycle1"/>
    <dgm:cxn modelId="{F3E3263E-3117-4267-922D-B2A12EDC3BA4}" type="presParOf" srcId="{8EE200B9-0EA5-46AB-9B56-CB59C12EA059}" destId="{BA9D5623-3571-4187-95AE-0C0FFA904F6A}" srcOrd="6" destOrd="0" presId="urn:microsoft.com/office/officeart/2005/8/layout/cycle1"/>
    <dgm:cxn modelId="{04A6B948-4521-4E19-803A-C093A948531E}" type="presParOf" srcId="{8EE200B9-0EA5-46AB-9B56-CB59C12EA059}" destId="{66134DDC-C5DB-4C5F-B8D2-A20AC1413B70}" srcOrd="7" destOrd="0" presId="urn:microsoft.com/office/officeart/2005/8/layout/cycle1"/>
    <dgm:cxn modelId="{926CAE16-0A08-4128-91E5-60D9120E29B1}" type="presParOf" srcId="{8EE200B9-0EA5-46AB-9B56-CB59C12EA059}" destId="{8997CF25-C188-4E9B-85D8-20AAFE2F29C4}" srcOrd="8"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249419-FB4B-4302-80F0-9ACD9FEAF82D}">
      <dsp:nvSpPr>
        <dsp:cNvPr id="0" name=""/>
        <dsp:cNvSpPr/>
      </dsp:nvSpPr>
      <dsp:spPr>
        <a:xfrm>
          <a:off x="3310975" y="415422"/>
          <a:ext cx="1966645" cy="19666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R="0" lvl="0" algn="ctr" defTabSz="933450" rtl="0">
            <a:lnSpc>
              <a:spcPct val="90000"/>
            </a:lnSpc>
            <a:spcBef>
              <a:spcPct val="0"/>
            </a:spcBef>
            <a:spcAft>
              <a:spcPct val="35000"/>
            </a:spcAft>
          </a:pPr>
          <a:r>
            <a:rPr lang="zh-CN" altLang="en-US" sz="2100" b="0" i="0" u="none" strike="noStrike" kern="100" baseline="0" smtClean="0">
              <a:latin typeface="Calibri"/>
              <a:ea typeface="宋体"/>
            </a:rPr>
            <a:t>将该该像素点赋值为这个平均值</a:t>
          </a:r>
          <a:endParaRPr lang="zh-CN" altLang="en-US" sz="2100" smtClean="0"/>
        </a:p>
      </dsp:txBody>
      <dsp:txXfrm>
        <a:off x="3310975" y="415422"/>
        <a:ext cx="1966645" cy="1966645"/>
      </dsp:txXfrm>
    </dsp:sp>
    <dsp:sp modelId="{78B56356-7DEF-4297-8CCA-E7A161006C49}">
      <dsp:nvSpPr>
        <dsp:cNvPr id="0" name=""/>
        <dsp:cNvSpPr/>
      </dsp:nvSpPr>
      <dsp:spPr>
        <a:xfrm>
          <a:off x="312985" y="27821"/>
          <a:ext cx="4652784" cy="4652784"/>
        </a:xfrm>
        <a:prstGeom prst="circularArrow">
          <a:avLst>
            <a:gd name="adj1" fmla="val 8242"/>
            <a:gd name="adj2" fmla="val 575591"/>
            <a:gd name="adj3" fmla="val 2966262"/>
            <a:gd name="adj4" fmla="val 50110"/>
            <a:gd name="adj5" fmla="val 961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51EFA6-88DC-425C-8067-47BD7159882D}">
      <dsp:nvSpPr>
        <dsp:cNvPr id="0" name=""/>
        <dsp:cNvSpPr/>
      </dsp:nvSpPr>
      <dsp:spPr>
        <a:xfrm>
          <a:off x="1656054" y="3281829"/>
          <a:ext cx="1966645" cy="19666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R="0" lvl="0" algn="ctr" defTabSz="933450" rtl="0">
            <a:lnSpc>
              <a:spcPct val="90000"/>
            </a:lnSpc>
            <a:spcBef>
              <a:spcPct val="0"/>
            </a:spcBef>
            <a:spcAft>
              <a:spcPct val="35000"/>
            </a:spcAft>
          </a:pPr>
          <a:r>
            <a:rPr lang="zh-CN" altLang="en-US" sz="2100" b="0" i="0" u="none" strike="noStrike" kern="100" baseline="0" smtClean="0">
              <a:latin typeface="Calibri"/>
              <a:ea typeface="宋体"/>
            </a:rPr>
            <a:t>遍历图像中的每一个像素</a:t>
          </a:r>
          <a:endParaRPr lang="zh-CN" altLang="en-US" sz="2100" smtClean="0"/>
        </a:p>
      </dsp:txBody>
      <dsp:txXfrm>
        <a:off x="1656054" y="3281829"/>
        <a:ext cx="1966645" cy="1966645"/>
      </dsp:txXfrm>
    </dsp:sp>
    <dsp:sp modelId="{DC143A1D-0A87-4C21-98C3-A041D9425FE2}">
      <dsp:nvSpPr>
        <dsp:cNvPr id="0" name=""/>
        <dsp:cNvSpPr/>
      </dsp:nvSpPr>
      <dsp:spPr>
        <a:xfrm>
          <a:off x="312985" y="27821"/>
          <a:ext cx="4652784" cy="4652784"/>
        </a:xfrm>
        <a:prstGeom prst="circularArrow">
          <a:avLst>
            <a:gd name="adj1" fmla="val 8242"/>
            <a:gd name="adj2" fmla="val 575591"/>
            <a:gd name="adj3" fmla="val 10174299"/>
            <a:gd name="adj4" fmla="val 7258147"/>
            <a:gd name="adj5" fmla="val 961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134DDC-C5DB-4C5F-B8D2-A20AC1413B70}">
      <dsp:nvSpPr>
        <dsp:cNvPr id="0" name=""/>
        <dsp:cNvSpPr/>
      </dsp:nvSpPr>
      <dsp:spPr>
        <a:xfrm>
          <a:off x="1133" y="415422"/>
          <a:ext cx="1966645" cy="19666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R="0" lvl="0" algn="ctr" defTabSz="933450" rtl="0">
            <a:lnSpc>
              <a:spcPct val="90000"/>
            </a:lnSpc>
            <a:spcBef>
              <a:spcPct val="0"/>
            </a:spcBef>
            <a:spcAft>
              <a:spcPct val="35000"/>
            </a:spcAft>
          </a:pPr>
          <a:r>
            <a:rPr lang="zh-CN" altLang="en-US" sz="2100" b="0" i="0" u="none" strike="noStrike" kern="100" baseline="0" smtClean="0">
              <a:latin typeface="Calibri"/>
              <a:ea typeface="宋体"/>
            </a:rPr>
            <a:t>计算周围</a:t>
          </a:r>
          <a:r>
            <a:rPr lang="en-US" altLang="zh-CN" sz="2100" b="0" i="0" u="none" strike="noStrike" kern="100" baseline="0" smtClean="0">
              <a:latin typeface="Calibri"/>
              <a:ea typeface="宋体"/>
            </a:rPr>
            <a:t>8</a:t>
          </a:r>
          <a:r>
            <a:rPr lang="zh-CN" altLang="en-US" sz="2100" b="0" i="0" u="none" strike="noStrike" kern="100" baseline="0" smtClean="0">
              <a:latin typeface="Calibri"/>
              <a:ea typeface="宋体"/>
            </a:rPr>
            <a:t>个像素的平均值，对于边缘像素，只计算范围内的像素平均值就好了</a:t>
          </a:r>
          <a:endParaRPr lang="zh-CN" altLang="en-US" sz="2100" smtClean="0"/>
        </a:p>
      </dsp:txBody>
      <dsp:txXfrm>
        <a:off x="1133" y="415422"/>
        <a:ext cx="1966645" cy="1966645"/>
      </dsp:txXfrm>
    </dsp:sp>
    <dsp:sp modelId="{8997CF25-C188-4E9B-85D8-20AAFE2F29C4}">
      <dsp:nvSpPr>
        <dsp:cNvPr id="0" name=""/>
        <dsp:cNvSpPr/>
      </dsp:nvSpPr>
      <dsp:spPr>
        <a:xfrm>
          <a:off x="312985" y="27821"/>
          <a:ext cx="4652784" cy="4652784"/>
        </a:xfrm>
        <a:prstGeom prst="circularArrow">
          <a:avLst>
            <a:gd name="adj1" fmla="val 8242"/>
            <a:gd name="adj2" fmla="val 575591"/>
            <a:gd name="adj3" fmla="val 16858969"/>
            <a:gd name="adj4" fmla="val 14965440"/>
            <a:gd name="adj5" fmla="val 961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166</Words>
  <Characters>947</Characters>
  <Application>Microsoft Office Word</Application>
  <DocSecurity>0</DocSecurity>
  <Lines>7</Lines>
  <Paragraphs>2</Paragraphs>
  <ScaleCrop>false</ScaleCrop>
  <Company>JNU</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creator>刘欣</dc:creator>
  <cp:lastModifiedBy>jsjzx</cp:lastModifiedBy>
  <cp:revision>6</cp:revision>
  <dcterms:created xsi:type="dcterms:W3CDTF">2023-12-22T07:11:00Z</dcterms:created>
  <dcterms:modified xsi:type="dcterms:W3CDTF">2023-12-22T07:22:00Z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1D286EEE29D1404AB5B13A6CDA8BC0F3_12</vt:lpwstr>
  </property>
</Properties>
</file>